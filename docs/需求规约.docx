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3E29" w14:textId="77777777" w:rsidR="00EF6998" w:rsidRDefault="00BC223A" w:rsidP="00EF6998">
      <w:pPr>
        <w:adjustRightInd w:val="0"/>
        <w:snapToGrid w:val="0"/>
        <w:rPr>
          <w:rFonts w:ascii="黑体" w:eastAsia="黑体"/>
          <w:b/>
          <w:sz w:val="36"/>
          <w:szCs w:val="36"/>
        </w:rPr>
      </w:pPr>
      <w:r>
        <w:rPr>
          <w:rFonts w:ascii="宋体" w:hAnsi="宋体" w:cs="宋体"/>
          <w:noProof/>
          <w:kern w:val="0"/>
          <w:sz w:val="24"/>
        </w:rPr>
        <mc:AlternateContent>
          <mc:Choice Requires="wpg">
            <w:drawing>
              <wp:anchor distT="0" distB="0" distL="114300" distR="114300" simplePos="0" relativeHeight="251660288" behindDoc="0" locked="0" layoutInCell="1" allowOverlap="1" wp14:anchorId="1E5ECD01" wp14:editId="35EB7335">
                <wp:simplePos x="0" y="0"/>
                <wp:positionH relativeFrom="column">
                  <wp:posOffset>4457700</wp:posOffset>
                </wp:positionH>
                <wp:positionV relativeFrom="paragraph">
                  <wp:posOffset>99060</wp:posOffset>
                </wp:positionV>
                <wp:extent cx="1630045" cy="302260"/>
                <wp:effectExtent l="5080" t="0" r="3175" b="2540"/>
                <wp:wrapNone/>
                <wp:docPr id="3" name="Group 2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4" name="Freeform 206"/>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07"/>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08"/>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09"/>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10"/>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1"/>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DE43F" id="Group 205" o:spid="_x0000_s1026" style="position:absolute;left:0;text-align:left;margin-left:351pt;margin-top:7.8pt;width:128.35pt;height:23.8pt;z-index:251660288"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EI7EUAAGy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">
                <o:lock v:ext="edit" aspectratio="t"/>
                <v:shape id="Freeform 206"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8rwwAAANoAAAAPAAAAZHJzL2Rvd25yZXYueG1sRI9Ba8JA&#10;FITvhf6H5RW81Y1FpE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Qr8PK8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07"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BpwwAAANoAAAAPAAAAZHJzL2Rvd25yZXYueG1sRI9Pi8Iw&#10;FMTvgt8hPMHbmlZw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lMDQac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208"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9"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0"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11"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EF6998">
        <w:rPr>
          <w:rFonts w:ascii="黑体" w:eastAsia="黑体" w:hint="eastAsia"/>
          <w:b/>
          <w:sz w:val="36"/>
          <w:szCs w:val="36"/>
        </w:rPr>
        <w:t>密级：秘密</w:t>
      </w:r>
    </w:p>
    <w:p w14:paraId="3AB58110" w14:textId="77777777" w:rsidR="00EF6998" w:rsidRPr="00432E5D" w:rsidRDefault="00EF6998" w:rsidP="00EF6998">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sidRPr="00432E5D">
        <w:rPr>
          <w:rFonts w:eastAsia="楷体_GB2312"/>
          <w:sz w:val="28"/>
        </w:rPr>
        <w:t>-</w:t>
      </w:r>
      <w:r>
        <w:rPr>
          <w:rFonts w:eastAsia="楷体_GB2312" w:hint="eastAsia"/>
          <w:sz w:val="28"/>
        </w:rPr>
        <w:t>000000</w:t>
      </w:r>
    </w:p>
    <w:p w14:paraId="6025184E" w14:textId="77777777" w:rsidR="00EF6998" w:rsidRDefault="00EF6998" w:rsidP="00EF6998">
      <w:pPr>
        <w:adjustRightInd w:val="0"/>
        <w:snapToGrid w:val="0"/>
        <w:rPr>
          <w:sz w:val="28"/>
        </w:rPr>
      </w:pPr>
    </w:p>
    <w:p w14:paraId="0A224BD8" w14:textId="77777777" w:rsidR="00EF6998" w:rsidRDefault="00EF6998" w:rsidP="00EF6998">
      <w:pPr>
        <w:adjustRightInd w:val="0"/>
        <w:snapToGrid w:val="0"/>
        <w:rPr>
          <w:sz w:val="28"/>
        </w:rPr>
      </w:pPr>
    </w:p>
    <w:p w14:paraId="60C45956" w14:textId="77777777" w:rsidR="00EF6998" w:rsidRDefault="00EF6998" w:rsidP="00EF6998">
      <w:pPr>
        <w:adjustRightInd w:val="0"/>
        <w:snapToGrid w:val="0"/>
        <w:rPr>
          <w:sz w:val="28"/>
        </w:rPr>
      </w:pPr>
    </w:p>
    <w:p w14:paraId="67A41719" w14:textId="77777777" w:rsidR="00EF6998" w:rsidRDefault="00EF6998" w:rsidP="00EF6998">
      <w:pPr>
        <w:adjustRightInd w:val="0"/>
        <w:snapToGrid w:val="0"/>
        <w:rPr>
          <w:sz w:val="28"/>
        </w:rPr>
      </w:pPr>
    </w:p>
    <w:p w14:paraId="1D1718A3" w14:textId="77777777" w:rsidR="00EF6998" w:rsidRDefault="00EF6998" w:rsidP="00EF6998">
      <w:pPr>
        <w:adjustRightInd w:val="0"/>
        <w:snapToGrid w:val="0"/>
        <w:rPr>
          <w:sz w:val="28"/>
        </w:rPr>
      </w:pPr>
    </w:p>
    <w:p w14:paraId="1A18F70A" w14:textId="77777777" w:rsidR="00EF6998" w:rsidRDefault="00EF6998" w:rsidP="00EF6998">
      <w:pPr>
        <w:adjustRightInd w:val="0"/>
        <w:snapToGrid w:val="0"/>
        <w:rPr>
          <w:sz w:val="28"/>
        </w:rPr>
      </w:pPr>
    </w:p>
    <w:p w14:paraId="4AC9FB98" w14:textId="77777777" w:rsidR="00EF6998" w:rsidRDefault="00EF6998" w:rsidP="00EF6998">
      <w:pPr>
        <w:adjustRightInd w:val="0"/>
        <w:snapToGrid w:val="0"/>
        <w:rPr>
          <w:sz w:val="28"/>
        </w:rPr>
      </w:pPr>
    </w:p>
    <w:p w14:paraId="41C5E291" w14:textId="77777777" w:rsidR="00EF6998" w:rsidRDefault="00EF6998" w:rsidP="00EF6998">
      <w:pPr>
        <w:adjustRightInd w:val="0"/>
        <w:snapToGrid w:val="0"/>
        <w:rPr>
          <w:sz w:val="28"/>
        </w:rPr>
      </w:pPr>
    </w:p>
    <w:p w14:paraId="5F91A12D" w14:textId="77777777" w:rsidR="00EF6998" w:rsidRDefault="00EF6998" w:rsidP="00EF6998">
      <w:pPr>
        <w:adjustRightInd w:val="0"/>
        <w:snapToGrid w:val="0"/>
        <w:rPr>
          <w:sz w:val="28"/>
        </w:rPr>
      </w:pPr>
    </w:p>
    <w:p w14:paraId="70E126A4" w14:textId="77777777" w:rsidR="00EF6998" w:rsidRDefault="00EF6998" w:rsidP="00EF6998">
      <w:pPr>
        <w:adjustRightInd w:val="0"/>
        <w:snapToGrid w:val="0"/>
        <w:rPr>
          <w:sz w:val="28"/>
        </w:rPr>
      </w:pPr>
    </w:p>
    <w:p w14:paraId="089465FB" w14:textId="77777777" w:rsidR="00EF6998" w:rsidRDefault="00EF6998" w:rsidP="00EF6998">
      <w:pPr>
        <w:adjustRightInd w:val="0"/>
        <w:snapToGrid w:val="0"/>
        <w:jc w:val="center"/>
        <w:rPr>
          <w:rFonts w:eastAsia="楷体_GB2312"/>
          <w:sz w:val="84"/>
          <w:szCs w:val="84"/>
        </w:rPr>
      </w:pPr>
      <w:r>
        <w:rPr>
          <w:rFonts w:eastAsia="楷体_GB2312" w:hint="eastAsia"/>
          <w:sz w:val="84"/>
          <w:szCs w:val="84"/>
        </w:rPr>
        <w:t>需求规约</w:t>
      </w:r>
    </w:p>
    <w:p w14:paraId="40190029" w14:textId="77777777" w:rsidR="00EF6998" w:rsidRDefault="00EF6998" w:rsidP="00EF6998">
      <w:pPr>
        <w:adjustRightInd w:val="0"/>
        <w:snapToGrid w:val="0"/>
        <w:jc w:val="center"/>
        <w:rPr>
          <w:rFonts w:ascii="楷体_GB2312" w:eastAsia="楷体_GB2312" w:hAnsi="Arial"/>
          <w:b/>
          <w:sz w:val="28"/>
        </w:rPr>
      </w:pPr>
    </w:p>
    <w:p w14:paraId="1A2804A8" w14:textId="77777777" w:rsidR="00EF6998" w:rsidRDefault="00EF6998" w:rsidP="00EF6998">
      <w:pPr>
        <w:adjustRightInd w:val="0"/>
        <w:snapToGrid w:val="0"/>
        <w:rPr>
          <w:sz w:val="28"/>
        </w:rPr>
      </w:pPr>
    </w:p>
    <w:p w14:paraId="0C4759C1" w14:textId="77777777" w:rsidR="00EF6998" w:rsidRDefault="00EF6998" w:rsidP="00EF6998">
      <w:pPr>
        <w:adjustRightInd w:val="0"/>
        <w:snapToGrid w:val="0"/>
        <w:rPr>
          <w:sz w:val="28"/>
        </w:rPr>
      </w:pPr>
    </w:p>
    <w:p w14:paraId="284B07D9" w14:textId="77777777" w:rsidR="00EF6998" w:rsidRDefault="00EF6998" w:rsidP="00EF6998">
      <w:pPr>
        <w:adjustRightInd w:val="0"/>
        <w:snapToGrid w:val="0"/>
        <w:rPr>
          <w:sz w:val="28"/>
        </w:rPr>
      </w:pPr>
    </w:p>
    <w:p w14:paraId="6178D54A" w14:textId="77777777" w:rsidR="00EF6998" w:rsidRDefault="00EF6998" w:rsidP="00EF6998">
      <w:pPr>
        <w:adjustRightInd w:val="0"/>
        <w:snapToGrid w:val="0"/>
        <w:rPr>
          <w:sz w:val="28"/>
        </w:rPr>
      </w:pPr>
    </w:p>
    <w:p w14:paraId="739B6054" w14:textId="77777777" w:rsidR="00EF6998" w:rsidRDefault="00EF6998" w:rsidP="00EF6998">
      <w:pPr>
        <w:adjustRightInd w:val="0"/>
        <w:snapToGrid w:val="0"/>
        <w:rPr>
          <w:sz w:val="28"/>
        </w:rPr>
      </w:pPr>
    </w:p>
    <w:p w14:paraId="2ACB7EA9" w14:textId="77777777" w:rsidR="00EF6998" w:rsidRDefault="00EF6998" w:rsidP="00EF6998">
      <w:pPr>
        <w:adjustRightInd w:val="0"/>
        <w:snapToGrid w:val="0"/>
        <w:rPr>
          <w:sz w:val="28"/>
        </w:rPr>
      </w:pPr>
    </w:p>
    <w:p w14:paraId="5BC6F4E1" w14:textId="77777777" w:rsidR="00EF6998" w:rsidRDefault="00EF6998" w:rsidP="00EF6998">
      <w:pPr>
        <w:adjustRightInd w:val="0"/>
        <w:snapToGrid w:val="0"/>
        <w:rPr>
          <w:sz w:val="28"/>
        </w:rPr>
      </w:pPr>
    </w:p>
    <w:p w14:paraId="7AAD539F" w14:textId="77777777" w:rsidR="00EF6998" w:rsidRDefault="00EF6998" w:rsidP="00EF6998">
      <w:pPr>
        <w:adjustRightInd w:val="0"/>
        <w:snapToGrid w:val="0"/>
        <w:rPr>
          <w:sz w:val="28"/>
        </w:rPr>
      </w:pPr>
    </w:p>
    <w:p w14:paraId="666DEC93" w14:textId="77777777" w:rsidR="00EF6998" w:rsidRDefault="00EF6998" w:rsidP="00EF6998">
      <w:pPr>
        <w:adjustRightInd w:val="0"/>
        <w:snapToGrid w:val="0"/>
        <w:rPr>
          <w:sz w:val="28"/>
        </w:rPr>
      </w:pPr>
    </w:p>
    <w:p w14:paraId="2219C04F" w14:textId="77777777" w:rsidR="00EF6998" w:rsidRPr="00CF71AF" w:rsidRDefault="00EF6998" w:rsidP="00EF6998">
      <w:pPr>
        <w:adjustRightInd w:val="0"/>
        <w:snapToGrid w:val="0"/>
        <w:rPr>
          <w:sz w:val="28"/>
        </w:rPr>
      </w:pPr>
    </w:p>
    <w:p w14:paraId="50F368AC" w14:textId="77777777" w:rsidR="00EF6998" w:rsidRDefault="00EF6998" w:rsidP="00EF6998">
      <w:pPr>
        <w:adjustRightInd w:val="0"/>
        <w:snapToGrid w:val="0"/>
        <w:rPr>
          <w:sz w:val="28"/>
        </w:rPr>
      </w:pPr>
    </w:p>
    <w:p w14:paraId="25035D63" w14:textId="77777777" w:rsidR="00EF6998" w:rsidRDefault="00EF6998" w:rsidP="00EF6998">
      <w:pPr>
        <w:adjustRightInd w:val="0"/>
        <w:snapToGrid w:val="0"/>
        <w:rPr>
          <w:sz w:val="28"/>
        </w:rPr>
      </w:pPr>
    </w:p>
    <w:p w14:paraId="0D225CB6" w14:textId="77777777" w:rsidR="00EF6998" w:rsidRDefault="00EF6998" w:rsidP="00EF6998">
      <w:pPr>
        <w:adjustRightInd w:val="0"/>
        <w:snapToGrid w:val="0"/>
        <w:rPr>
          <w:sz w:val="28"/>
        </w:rPr>
      </w:pPr>
    </w:p>
    <w:p w14:paraId="7A4B5900" w14:textId="77777777" w:rsidR="00EF6998" w:rsidRDefault="00EF6998" w:rsidP="00EF6998">
      <w:pPr>
        <w:adjustRightInd w:val="0"/>
        <w:snapToGrid w:val="0"/>
        <w:rPr>
          <w:sz w:val="28"/>
        </w:rPr>
      </w:pPr>
    </w:p>
    <w:p w14:paraId="37A25F9E" w14:textId="77777777" w:rsidR="00EF6998" w:rsidRDefault="00EF6998" w:rsidP="00EF6998">
      <w:pPr>
        <w:autoSpaceDE w:val="0"/>
        <w:autoSpaceDN w:val="0"/>
        <w:adjustRightInd w:val="0"/>
        <w:jc w:val="center"/>
        <w:rPr>
          <w:rFonts w:ascii="黑体" w:eastAsia="黑体"/>
          <w:sz w:val="30"/>
          <w:szCs w:val="30"/>
        </w:rPr>
      </w:pPr>
      <w:r>
        <w:rPr>
          <w:rFonts w:ascii="楷体_GB2312" w:eastAsia="楷体_GB2312" w:hint="eastAsia"/>
          <w:sz w:val="30"/>
          <w:szCs w:val="30"/>
        </w:rPr>
        <w:t>东软</w:t>
      </w:r>
      <w:proofErr w:type="gramStart"/>
      <w:r>
        <w:rPr>
          <w:rFonts w:ascii="楷体_GB2312" w:eastAsia="楷体_GB2312" w:hint="eastAsia"/>
          <w:sz w:val="30"/>
          <w:szCs w:val="30"/>
        </w:rPr>
        <w:t>睿道教育</w:t>
      </w:r>
      <w:proofErr w:type="gramEnd"/>
      <w:r>
        <w:rPr>
          <w:rFonts w:ascii="楷体_GB2312" w:eastAsia="楷体_GB2312" w:hint="eastAsia"/>
          <w:sz w:val="30"/>
          <w:szCs w:val="30"/>
        </w:rPr>
        <w:t>信息技术有限公司</w:t>
      </w:r>
    </w:p>
    <w:p w14:paraId="6B3B0BBC" w14:textId="77777777" w:rsidR="00EF6998" w:rsidRDefault="00EF6998" w:rsidP="00EF6998">
      <w:pPr>
        <w:jc w:val="center"/>
        <w:rPr>
          <w:rFonts w:ascii="黑体" w:eastAsia="黑体"/>
          <w:b/>
          <w:bCs/>
          <w:sz w:val="30"/>
          <w:szCs w:val="30"/>
        </w:rPr>
      </w:pPr>
      <w:r>
        <w:rPr>
          <w:rFonts w:ascii="黑体" w:eastAsia="黑体"/>
          <w:b/>
          <w:bCs/>
          <w:sz w:val="30"/>
          <w:szCs w:val="30"/>
        </w:rPr>
        <w:t>(</w:t>
      </w:r>
      <w:r>
        <w:rPr>
          <w:rFonts w:ascii="黑体" w:eastAsia="黑体" w:hint="eastAsia"/>
          <w:b/>
          <w:bCs/>
          <w:sz w:val="30"/>
          <w:szCs w:val="30"/>
        </w:rPr>
        <w:t>版权所有，翻版必究</w:t>
      </w:r>
      <w:r>
        <w:rPr>
          <w:rFonts w:ascii="黑体" w:eastAsia="黑体"/>
          <w:b/>
          <w:bCs/>
          <w:sz w:val="30"/>
          <w:szCs w:val="30"/>
        </w:rPr>
        <w:t>)</w:t>
      </w:r>
    </w:p>
    <w:p w14:paraId="533E153F" w14:textId="77777777" w:rsidR="00B12D8A" w:rsidRDefault="00BC223A" w:rsidP="00B12D8A">
      <w:pPr>
        <w:ind w:leftChars="1" w:left="2" w:rightChars="2" w:right="4"/>
        <w:jc w:val="center"/>
      </w:pPr>
      <w:r>
        <w:rPr>
          <w:noProof/>
        </w:rPr>
        <mc:AlternateContent>
          <mc:Choice Requires="wps">
            <w:drawing>
              <wp:anchor distT="0" distB="0" distL="114300" distR="114300" simplePos="0" relativeHeight="251658240" behindDoc="0" locked="0" layoutInCell="1" allowOverlap="1" wp14:anchorId="24AF9BE9" wp14:editId="7FFD0372">
                <wp:simplePos x="0" y="0"/>
                <wp:positionH relativeFrom="column">
                  <wp:posOffset>-132080</wp:posOffset>
                </wp:positionH>
                <wp:positionV relativeFrom="page">
                  <wp:posOffset>4880610</wp:posOffset>
                </wp:positionV>
                <wp:extent cx="5811520" cy="487680"/>
                <wp:effectExtent l="0" t="3810" r="1905" b="381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03774" w14:textId="77777777" w:rsidR="00F65E58" w:rsidRPr="00EE799C" w:rsidRDefault="00F65E58" w:rsidP="00B12D8A">
                            <w:pPr>
                              <w:jc w:val="center"/>
                              <w:rPr>
                                <w:rFonts w:eastAsia="黑体"/>
                                <w:b/>
                                <w:color w:val="333333"/>
                                <w:sz w:val="48"/>
                                <w:szCs w:val="48"/>
                              </w:rPr>
                            </w:pPr>
                            <w:r w:rsidRPr="00592E91">
                              <w:rPr>
                                <w:rFonts w:eastAsia="黑体" w:hint="eastAsia"/>
                                <w:b/>
                                <w:i/>
                                <w:color w:val="333333"/>
                                <w:sz w:val="48"/>
                                <w:szCs w:val="48"/>
                              </w:rPr>
                              <w:t>（</w:t>
                            </w:r>
                            <w:r>
                              <w:rPr>
                                <w:rFonts w:eastAsia="黑体" w:hint="eastAsia"/>
                                <w:b/>
                                <w:i/>
                                <w:color w:val="333333"/>
                                <w:sz w:val="48"/>
                                <w:szCs w:val="48"/>
                              </w:rPr>
                              <w:t>企业工资管理系统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AF9BE9" id="_x0000_t202" coordsize="21600,21600" o:spt="202" path="m,l,21600r21600,l21600,xe">
                <v:stroke joinstyle="miter"/>
                <v:path gradientshapeok="t" o:connecttype="rect"/>
              </v:shapetype>
              <v:shape id="Text Box 203" o:spid="_x0000_s1026" type="#_x0000_t202" style="position:absolute;left:0;text-align:left;margin-left:-10.4pt;margin-top:384.3pt;width:457.6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5rtg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" filled="f" stroked="f">
                <v:textbox style="mso-fit-shape-to-text:t">
                  <w:txbxContent>
                    <w:p w14:paraId="0B303774" w14:textId="77777777" w:rsidR="00F65E58" w:rsidRPr="00EE799C" w:rsidRDefault="00F65E58" w:rsidP="00B12D8A">
                      <w:pPr>
                        <w:jc w:val="center"/>
                        <w:rPr>
                          <w:rFonts w:eastAsia="黑体"/>
                          <w:b/>
                          <w:color w:val="333333"/>
                          <w:sz w:val="48"/>
                          <w:szCs w:val="48"/>
                        </w:rPr>
                      </w:pPr>
                      <w:r w:rsidRPr="00592E91">
                        <w:rPr>
                          <w:rFonts w:eastAsia="黑体" w:hint="eastAsia"/>
                          <w:b/>
                          <w:i/>
                          <w:color w:val="333333"/>
                          <w:sz w:val="48"/>
                          <w:szCs w:val="48"/>
                        </w:rPr>
                        <w:t>（</w:t>
                      </w:r>
                      <w:r>
                        <w:rPr>
                          <w:rFonts w:eastAsia="黑体" w:hint="eastAsia"/>
                          <w:b/>
                          <w:i/>
                          <w:color w:val="333333"/>
                          <w:sz w:val="48"/>
                          <w:szCs w:val="48"/>
                        </w:rPr>
                        <w:t>企业工资管理系统</w:t>
                      </w:r>
                      <w:r w:rsidRPr="00592E91">
                        <w:rPr>
                          <w:rFonts w:eastAsia="黑体" w:hint="eastAsia"/>
                          <w:b/>
                          <w:i/>
                          <w:color w:val="333333"/>
                          <w:sz w:val="48"/>
                          <w:szCs w:val="48"/>
                        </w:rPr>
                        <w:t>）</w:t>
                      </w:r>
                    </w:p>
                  </w:txbxContent>
                </v:textbox>
                <w10:wrap anchory="page"/>
              </v:shape>
            </w:pict>
          </mc:Fallback>
        </mc:AlternateContent>
      </w:r>
    </w:p>
    <w:p w14:paraId="0FC1E5BC" w14:textId="77777777" w:rsidR="00B12D8A" w:rsidRDefault="00B12D8A" w:rsidP="00B12D8A">
      <w:pPr>
        <w:rPr>
          <w:rFonts w:ascii="仿宋_GB2312" w:eastAsia="仿宋_GB2312"/>
        </w:rPr>
      </w:pPr>
    </w:p>
    <w:p w14:paraId="1C971A97" w14:textId="77777777" w:rsidR="0051336D" w:rsidRDefault="00BC223A">
      <w:pPr>
        <w:pStyle w:val="aa"/>
        <w:rPr>
          <w:szCs w:val="24"/>
        </w:rPr>
        <w:sectPr w:rsidR="0051336D" w:rsidSect="00A11715">
          <w:headerReference w:type="default" r:id="rId8"/>
          <w:foot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287A2965" wp14:editId="7192E0A1">
                <wp:simplePos x="0" y="0"/>
                <wp:positionH relativeFrom="column">
                  <wp:posOffset>0</wp:posOffset>
                </wp:positionH>
                <wp:positionV relativeFrom="paragraph">
                  <wp:posOffset>8122920</wp:posOffset>
                </wp:positionV>
                <wp:extent cx="6075680" cy="822960"/>
                <wp:effectExtent l="0" t="3810" r="0" b="1905"/>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964DA" w14:textId="77777777" w:rsidR="00F65E58" w:rsidRPr="00C36E6B" w:rsidRDefault="00F65E58" w:rsidP="00C36E6B">
                            <w:pPr>
                              <w:rPr>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2965" id="Text Box 201" o:spid="_x0000_s1027"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2Rrw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" filled="f" stroked="f">
                <v:textbox inset="0,0,0,0">
                  <w:txbxContent>
                    <w:p w14:paraId="578964DA" w14:textId="77777777" w:rsidR="00F65E58" w:rsidRPr="00C36E6B" w:rsidRDefault="00F65E58" w:rsidP="00C36E6B">
                      <w:pPr>
                        <w:rPr>
                          <w:szCs w:val="30"/>
                        </w:rPr>
                      </w:pPr>
                    </w:p>
                  </w:txbxContent>
                </v:textbox>
              </v:shape>
            </w:pict>
          </mc:Fallback>
        </mc:AlternateContent>
      </w:r>
    </w:p>
    <w:p w14:paraId="6BE3DCA8"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1F951604"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E65C30" w:rsidRPr="00325BA4" w14:paraId="0A5BA9DB" w14:textId="77777777"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357A4A08"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F76DFB0"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7E70210D"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2EB0DFD1"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52872493"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2592F877"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1252B7A3" w14:textId="77777777"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更改描述</w:t>
            </w:r>
          </w:p>
        </w:tc>
      </w:tr>
      <w:tr w:rsidR="00E65C30" w:rsidRPr="00325BA4" w14:paraId="59F0346B"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798FEE87" w14:textId="77777777" w:rsidR="00E65C30" w:rsidRPr="00325BA4" w:rsidRDefault="0030526E" w:rsidP="0030526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21BEA52F" w14:textId="77777777" w:rsidR="00E65C30" w:rsidRPr="00325BA4" w:rsidRDefault="0030526E" w:rsidP="0030526E">
            <w:pPr>
              <w:widowControl/>
              <w:jc w:val="center"/>
              <w:rPr>
                <w:rFonts w:asciiTheme="minorEastAsia" w:eastAsiaTheme="minorEastAsia" w:hAnsiTheme="minorEastAsia" w:cs="宋体" w:hint="eastAsia"/>
                <w:kern w:val="0"/>
                <w:sz w:val="20"/>
                <w:szCs w:val="20"/>
              </w:rPr>
            </w:pPr>
            <w:r>
              <w:rPr>
                <w:rFonts w:asciiTheme="minorEastAsia" w:eastAsiaTheme="minorEastAsia" w:hAnsiTheme="minorEastAsia" w:cs="宋体"/>
                <w:kern w:val="0"/>
                <w:sz w:val="20"/>
                <w:szCs w:val="20"/>
              </w:rPr>
              <w:t>V</w:t>
            </w:r>
            <w:r>
              <w:rPr>
                <w:rFonts w:asciiTheme="minorEastAsia" w:eastAsiaTheme="minorEastAsia" w:hAnsiTheme="minorEastAsia"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29D3C488" w14:textId="77777777" w:rsidR="00E65C30" w:rsidRPr="00325BA4" w:rsidRDefault="0030526E" w:rsidP="0030526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w:t>
            </w:r>
            <w:r>
              <w:rPr>
                <w:rFonts w:asciiTheme="minorEastAsia" w:eastAsiaTheme="minorEastAsia" w:hAnsiTheme="minorEastAsia" w:cs="宋体"/>
                <w:kern w:val="0"/>
                <w:sz w:val="20"/>
                <w:szCs w:val="20"/>
              </w:rPr>
              <w:t>019.6.27</w:t>
            </w:r>
          </w:p>
        </w:tc>
        <w:tc>
          <w:tcPr>
            <w:tcW w:w="592" w:type="pct"/>
            <w:tcBorders>
              <w:top w:val="nil"/>
              <w:left w:val="nil"/>
              <w:bottom w:val="single" w:sz="4" w:space="0" w:color="auto"/>
              <w:right w:val="single" w:sz="4" w:space="0" w:color="auto"/>
            </w:tcBorders>
            <w:shd w:val="clear" w:color="auto" w:fill="auto"/>
            <w:vAlign w:val="center"/>
          </w:tcPr>
          <w:p w14:paraId="3C2761AF" w14:textId="77777777" w:rsidR="00E65C30" w:rsidRPr="00325BA4" w:rsidRDefault="0030526E" w:rsidP="0030526E">
            <w:pPr>
              <w:widowControl/>
              <w:jc w:val="center"/>
              <w:rPr>
                <w:rFonts w:asciiTheme="minorEastAsia" w:eastAsiaTheme="minorEastAsia" w:hAnsiTheme="minorEastAsia" w:cs="宋体"/>
                <w:kern w:val="0"/>
                <w:sz w:val="20"/>
                <w:szCs w:val="20"/>
              </w:rPr>
            </w:pPr>
            <w:proofErr w:type="gramStart"/>
            <w:r>
              <w:rPr>
                <w:rFonts w:asciiTheme="minorEastAsia" w:eastAsiaTheme="minorEastAsia" w:hAnsiTheme="minorEastAsia" w:cs="宋体" w:hint="eastAsia"/>
                <w:kern w:val="0"/>
                <w:sz w:val="20"/>
                <w:szCs w:val="20"/>
              </w:rPr>
              <w:t>李科锦</w:t>
            </w:r>
            <w:proofErr w:type="gramEnd"/>
          </w:p>
        </w:tc>
        <w:tc>
          <w:tcPr>
            <w:tcW w:w="739" w:type="pct"/>
            <w:tcBorders>
              <w:top w:val="nil"/>
              <w:left w:val="nil"/>
              <w:bottom w:val="single" w:sz="4" w:space="0" w:color="auto"/>
              <w:right w:val="single" w:sz="4" w:space="0" w:color="auto"/>
            </w:tcBorders>
            <w:shd w:val="clear" w:color="auto" w:fill="auto"/>
            <w:vAlign w:val="center"/>
          </w:tcPr>
          <w:p w14:paraId="4DDB4CF7" w14:textId="77777777" w:rsidR="00E65C30" w:rsidRPr="00325BA4" w:rsidRDefault="00E65C30" w:rsidP="0030526E">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14:paraId="71248A20" w14:textId="77777777" w:rsidR="00E65C30" w:rsidRPr="00325BA4" w:rsidRDefault="0030526E" w:rsidP="0030526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21D3EB22" w14:textId="77777777" w:rsidR="00E65C30" w:rsidRPr="00325BA4" w:rsidRDefault="00E65C30" w:rsidP="00940E0B">
            <w:pPr>
              <w:widowControl/>
              <w:jc w:val="left"/>
              <w:rPr>
                <w:rFonts w:asciiTheme="minorEastAsia" w:eastAsiaTheme="minorEastAsia" w:hAnsiTheme="minorEastAsia" w:cs="宋体"/>
                <w:kern w:val="0"/>
                <w:sz w:val="20"/>
                <w:szCs w:val="20"/>
              </w:rPr>
            </w:pPr>
          </w:p>
        </w:tc>
      </w:tr>
      <w:tr w:rsidR="00E65C30" w:rsidRPr="00325BA4" w14:paraId="2F669427"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F17C822" w14:textId="77777777" w:rsidR="00E65C30" w:rsidRPr="00325BA4" w:rsidRDefault="00E65C30" w:rsidP="000D19C6">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14:paraId="7E65A354" w14:textId="77777777" w:rsidR="00E65C30" w:rsidRPr="00325BA4" w:rsidRDefault="00E65C30" w:rsidP="000D19C6">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14:paraId="1C37CBC6" w14:textId="77777777" w:rsidR="00E65C30" w:rsidRPr="00325BA4" w:rsidRDefault="00E65C30" w:rsidP="000D19C6">
            <w:pPr>
              <w:widowControl/>
              <w:jc w:val="center"/>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14:paraId="239120F4" w14:textId="77777777" w:rsidR="00E65C30" w:rsidRPr="00325BA4" w:rsidRDefault="00E65C30" w:rsidP="00E07076">
            <w:pPr>
              <w:widowControl/>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14:paraId="11AA090F" w14:textId="77777777" w:rsidR="00E65C30" w:rsidRPr="00325BA4" w:rsidRDefault="00E65C30" w:rsidP="000D19C6">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14:paraId="432A44D0" w14:textId="77777777" w:rsidR="00E65C30" w:rsidRPr="00325BA4" w:rsidRDefault="00E65C30" w:rsidP="00E07076">
            <w:pPr>
              <w:widowControl/>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14:paraId="479EBA86" w14:textId="77777777" w:rsidR="00E65C30" w:rsidRPr="00325BA4" w:rsidRDefault="00E65C30" w:rsidP="000D19C6">
            <w:pPr>
              <w:widowControl/>
              <w:jc w:val="center"/>
              <w:rPr>
                <w:rFonts w:asciiTheme="minorEastAsia" w:eastAsiaTheme="minorEastAsia" w:hAnsiTheme="minorEastAsia" w:cs="宋体"/>
                <w:kern w:val="0"/>
                <w:sz w:val="20"/>
                <w:szCs w:val="20"/>
              </w:rPr>
            </w:pPr>
          </w:p>
        </w:tc>
      </w:tr>
      <w:tr w:rsidR="00E65C30" w:rsidRPr="00325BA4" w14:paraId="7241FF19"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0D4E5E1C" w14:textId="77777777"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14:paraId="127D05A8" w14:textId="77777777"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14:paraId="614EBB52" w14:textId="77777777" w:rsidR="00E65C30" w:rsidRPr="00325BA4" w:rsidRDefault="00E65C30" w:rsidP="00940E0B">
            <w:pPr>
              <w:widowControl/>
              <w:jc w:val="left"/>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14:paraId="247528F5" w14:textId="77777777" w:rsidR="00E65C30" w:rsidRPr="00325BA4" w:rsidRDefault="00E65C30" w:rsidP="00940E0B">
            <w:pPr>
              <w:widowControl/>
              <w:jc w:val="left"/>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14:paraId="3DB1159F" w14:textId="77777777"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14:paraId="4D974DB3" w14:textId="77777777" w:rsidR="00E65C30" w:rsidRPr="00325BA4" w:rsidRDefault="00E65C30" w:rsidP="00940E0B">
            <w:pPr>
              <w:widowControl/>
              <w:jc w:val="left"/>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14:paraId="408CBD2B" w14:textId="77777777" w:rsidR="00E65C30" w:rsidRPr="00325BA4" w:rsidRDefault="00E65C30" w:rsidP="00940E0B">
            <w:pPr>
              <w:widowControl/>
              <w:jc w:val="left"/>
              <w:rPr>
                <w:rFonts w:asciiTheme="minorEastAsia" w:eastAsiaTheme="minorEastAsia" w:hAnsiTheme="minorEastAsia" w:cs="宋体"/>
                <w:kern w:val="0"/>
                <w:sz w:val="20"/>
                <w:szCs w:val="20"/>
              </w:rPr>
            </w:pPr>
          </w:p>
        </w:tc>
      </w:tr>
    </w:tbl>
    <w:p w14:paraId="68E4522C"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1A315800" w14:textId="77777777" w:rsidR="00A722C5" w:rsidRDefault="00E65C30" w:rsidP="00A722C5">
      <w:pPr>
        <w:jc w:val="center"/>
      </w:pPr>
      <w:r>
        <w:rPr>
          <w:rFonts w:eastAsia="楷体_GB2312"/>
          <w:sz w:val="36"/>
        </w:rPr>
        <w:br w:type="page"/>
      </w:r>
    </w:p>
    <w:sdt>
      <w:sdtPr>
        <w:rPr>
          <w:rFonts w:ascii="Times New Roman" w:eastAsia="宋体" w:hAnsi="Times New Roman" w:cs="Times New Roman"/>
          <w:b w:val="0"/>
          <w:bCs w:val="0"/>
          <w:color w:val="auto"/>
          <w:kern w:val="2"/>
          <w:sz w:val="21"/>
          <w:szCs w:val="24"/>
          <w:lang w:val="zh-CN"/>
        </w:rPr>
        <w:id w:val="19782127"/>
        <w:docPartObj>
          <w:docPartGallery w:val="Table of Contents"/>
          <w:docPartUnique/>
        </w:docPartObj>
      </w:sdtPr>
      <w:sdtEndPr>
        <w:rPr>
          <w:lang w:val="en-US"/>
        </w:rPr>
      </w:sdtEndPr>
      <w:sdtContent>
        <w:p w14:paraId="7209AEB2" w14:textId="77777777" w:rsidR="00A722C5" w:rsidRDefault="00A722C5">
          <w:pPr>
            <w:pStyle w:val="TOC"/>
          </w:pPr>
          <w:r>
            <w:rPr>
              <w:lang w:val="zh-CN"/>
            </w:rPr>
            <w:t>目录</w:t>
          </w:r>
        </w:p>
        <w:p w14:paraId="73992EFE" w14:textId="44BE29CF" w:rsidR="007714EB" w:rsidRDefault="0049456F">
          <w:pPr>
            <w:pStyle w:val="TOC1"/>
            <w:tabs>
              <w:tab w:val="left" w:pos="420"/>
              <w:tab w:val="right" w:leader="dot" w:pos="9627"/>
            </w:tabs>
            <w:rPr>
              <w:rFonts w:asciiTheme="minorHAnsi" w:eastAsiaTheme="minorEastAsia" w:hAnsiTheme="minorHAnsi" w:cstheme="minorBidi"/>
              <w:b w:val="0"/>
              <w:bCs w:val="0"/>
              <w:caps w:val="0"/>
              <w:noProof/>
              <w:sz w:val="21"/>
              <w:szCs w:val="22"/>
            </w:rPr>
          </w:pPr>
          <w:r>
            <w:fldChar w:fldCharType="begin"/>
          </w:r>
          <w:r w:rsidR="00A722C5">
            <w:instrText xml:space="preserve"> TOC \o "1-3" \h \z \u </w:instrText>
          </w:r>
          <w:r>
            <w:fldChar w:fldCharType="separate"/>
          </w:r>
          <w:hyperlink w:anchor="_Toc12542110" w:history="1">
            <w:r w:rsidR="007714EB" w:rsidRPr="00543211">
              <w:rPr>
                <w:rStyle w:val="af4"/>
                <w:noProof/>
              </w:rPr>
              <w:t>1</w:t>
            </w:r>
            <w:r w:rsidR="007714EB">
              <w:rPr>
                <w:rFonts w:asciiTheme="minorHAnsi" w:eastAsiaTheme="minorEastAsia" w:hAnsiTheme="minorHAnsi" w:cstheme="minorBidi"/>
                <w:b w:val="0"/>
                <w:bCs w:val="0"/>
                <w:caps w:val="0"/>
                <w:noProof/>
                <w:sz w:val="21"/>
                <w:szCs w:val="22"/>
              </w:rPr>
              <w:tab/>
            </w:r>
            <w:r w:rsidR="007714EB" w:rsidRPr="00543211">
              <w:rPr>
                <w:rStyle w:val="af4"/>
                <w:noProof/>
              </w:rPr>
              <w:t>引言</w:t>
            </w:r>
            <w:r w:rsidR="007714EB">
              <w:rPr>
                <w:noProof/>
                <w:webHidden/>
              </w:rPr>
              <w:tab/>
            </w:r>
            <w:r w:rsidR="007714EB">
              <w:rPr>
                <w:noProof/>
                <w:webHidden/>
              </w:rPr>
              <w:fldChar w:fldCharType="begin"/>
            </w:r>
            <w:r w:rsidR="007714EB">
              <w:rPr>
                <w:noProof/>
                <w:webHidden/>
              </w:rPr>
              <w:instrText xml:space="preserve"> PAGEREF _Toc12542110 \h </w:instrText>
            </w:r>
            <w:r w:rsidR="007714EB">
              <w:rPr>
                <w:noProof/>
                <w:webHidden/>
              </w:rPr>
            </w:r>
            <w:r w:rsidR="007714EB">
              <w:rPr>
                <w:noProof/>
                <w:webHidden/>
              </w:rPr>
              <w:fldChar w:fldCharType="separate"/>
            </w:r>
            <w:r w:rsidR="007714EB">
              <w:rPr>
                <w:noProof/>
                <w:webHidden/>
              </w:rPr>
              <w:t>5</w:t>
            </w:r>
            <w:r w:rsidR="007714EB">
              <w:rPr>
                <w:noProof/>
                <w:webHidden/>
              </w:rPr>
              <w:fldChar w:fldCharType="end"/>
            </w:r>
          </w:hyperlink>
        </w:p>
        <w:p w14:paraId="56ACC8F3" w14:textId="35C99F4F"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1" w:history="1">
            <w:r w:rsidRPr="00543211">
              <w:rPr>
                <w:rStyle w:val="af4"/>
                <w:noProof/>
              </w:rPr>
              <w:t>1.1</w:t>
            </w:r>
            <w:r>
              <w:rPr>
                <w:rFonts w:asciiTheme="minorHAnsi" w:eastAsiaTheme="minorEastAsia" w:hAnsiTheme="minorHAnsi" w:cstheme="minorBidi"/>
                <w:smallCaps w:val="0"/>
                <w:noProof/>
                <w:sz w:val="21"/>
                <w:szCs w:val="22"/>
              </w:rPr>
              <w:tab/>
            </w:r>
            <w:r w:rsidRPr="00543211">
              <w:rPr>
                <w:rStyle w:val="af4"/>
                <w:noProof/>
              </w:rPr>
              <w:t>目的</w:t>
            </w:r>
            <w:r>
              <w:rPr>
                <w:noProof/>
                <w:webHidden/>
              </w:rPr>
              <w:tab/>
            </w:r>
            <w:r>
              <w:rPr>
                <w:noProof/>
                <w:webHidden/>
              </w:rPr>
              <w:fldChar w:fldCharType="begin"/>
            </w:r>
            <w:r>
              <w:rPr>
                <w:noProof/>
                <w:webHidden/>
              </w:rPr>
              <w:instrText xml:space="preserve"> PAGEREF _Toc12542111 \h </w:instrText>
            </w:r>
            <w:r>
              <w:rPr>
                <w:noProof/>
                <w:webHidden/>
              </w:rPr>
            </w:r>
            <w:r>
              <w:rPr>
                <w:noProof/>
                <w:webHidden/>
              </w:rPr>
              <w:fldChar w:fldCharType="separate"/>
            </w:r>
            <w:r>
              <w:rPr>
                <w:noProof/>
                <w:webHidden/>
              </w:rPr>
              <w:t>5</w:t>
            </w:r>
            <w:r>
              <w:rPr>
                <w:noProof/>
                <w:webHidden/>
              </w:rPr>
              <w:fldChar w:fldCharType="end"/>
            </w:r>
          </w:hyperlink>
        </w:p>
        <w:p w14:paraId="3DA5E3BA" w14:textId="51D0BEFD"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2" w:history="1">
            <w:r w:rsidRPr="00543211">
              <w:rPr>
                <w:rStyle w:val="af4"/>
                <w:noProof/>
              </w:rPr>
              <w:t>1.2</w:t>
            </w:r>
            <w:r>
              <w:rPr>
                <w:rFonts w:asciiTheme="minorHAnsi" w:eastAsiaTheme="minorEastAsia" w:hAnsiTheme="minorHAnsi" w:cstheme="minorBidi"/>
                <w:smallCaps w:val="0"/>
                <w:noProof/>
                <w:sz w:val="21"/>
                <w:szCs w:val="22"/>
              </w:rPr>
              <w:tab/>
            </w:r>
            <w:r w:rsidRPr="00543211">
              <w:rPr>
                <w:rStyle w:val="af4"/>
                <w:noProof/>
              </w:rPr>
              <w:t>背景</w:t>
            </w:r>
            <w:r>
              <w:rPr>
                <w:noProof/>
                <w:webHidden/>
              </w:rPr>
              <w:tab/>
            </w:r>
            <w:r>
              <w:rPr>
                <w:noProof/>
                <w:webHidden/>
              </w:rPr>
              <w:fldChar w:fldCharType="begin"/>
            </w:r>
            <w:r>
              <w:rPr>
                <w:noProof/>
                <w:webHidden/>
              </w:rPr>
              <w:instrText xml:space="preserve"> PAGEREF _Toc12542112 \h </w:instrText>
            </w:r>
            <w:r>
              <w:rPr>
                <w:noProof/>
                <w:webHidden/>
              </w:rPr>
            </w:r>
            <w:r>
              <w:rPr>
                <w:noProof/>
                <w:webHidden/>
              </w:rPr>
              <w:fldChar w:fldCharType="separate"/>
            </w:r>
            <w:r>
              <w:rPr>
                <w:noProof/>
                <w:webHidden/>
              </w:rPr>
              <w:t>5</w:t>
            </w:r>
            <w:r>
              <w:rPr>
                <w:noProof/>
                <w:webHidden/>
              </w:rPr>
              <w:fldChar w:fldCharType="end"/>
            </w:r>
          </w:hyperlink>
        </w:p>
        <w:p w14:paraId="201E1B0F" w14:textId="2127B761"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3" w:history="1">
            <w:r w:rsidRPr="00543211">
              <w:rPr>
                <w:rStyle w:val="af4"/>
                <w:noProof/>
              </w:rPr>
              <w:t>1.3</w:t>
            </w:r>
            <w:r>
              <w:rPr>
                <w:rFonts w:asciiTheme="minorHAnsi" w:eastAsiaTheme="minorEastAsia" w:hAnsiTheme="minorHAnsi" w:cstheme="minorBidi"/>
                <w:smallCaps w:val="0"/>
                <w:noProof/>
                <w:sz w:val="21"/>
                <w:szCs w:val="22"/>
              </w:rPr>
              <w:tab/>
            </w:r>
            <w:r w:rsidRPr="00543211">
              <w:rPr>
                <w:rStyle w:val="af4"/>
                <w:noProof/>
              </w:rPr>
              <w:t>参考资料</w:t>
            </w:r>
            <w:r>
              <w:rPr>
                <w:noProof/>
                <w:webHidden/>
              </w:rPr>
              <w:tab/>
            </w:r>
            <w:r>
              <w:rPr>
                <w:noProof/>
                <w:webHidden/>
              </w:rPr>
              <w:fldChar w:fldCharType="begin"/>
            </w:r>
            <w:r>
              <w:rPr>
                <w:noProof/>
                <w:webHidden/>
              </w:rPr>
              <w:instrText xml:space="preserve"> PAGEREF _Toc12542113 \h </w:instrText>
            </w:r>
            <w:r>
              <w:rPr>
                <w:noProof/>
                <w:webHidden/>
              </w:rPr>
            </w:r>
            <w:r>
              <w:rPr>
                <w:noProof/>
                <w:webHidden/>
              </w:rPr>
              <w:fldChar w:fldCharType="separate"/>
            </w:r>
            <w:r>
              <w:rPr>
                <w:noProof/>
                <w:webHidden/>
              </w:rPr>
              <w:t>5</w:t>
            </w:r>
            <w:r>
              <w:rPr>
                <w:noProof/>
                <w:webHidden/>
              </w:rPr>
              <w:fldChar w:fldCharType="end"/>
            </w:r>
          </w:hyperlink>
        </w:p>
        <w:p w14:paraId="3E00C2AD" w14:textId="66D66442"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4" w:history="1">
            <w:r w:rsidRPr="00543211">
              <w:rPr>
                <w:rStyle w:val="af4"/>
                <w:noProof/>
              </w:rPr>
              <w:t>1.4</w:t>
            </w:r>
            <w:r>
              <w:rPr>
                <w:rFonts w:asciiTheme="minorHAnsi" w:eastAsiaTheme="minorEastAsia" w:hAnsiTheme="minorHAnsi" w:cstheme="minorBidi"/>
                <w:smallCaps w:val="0"/>
                <w:noProof/>
                <w:sz w:val="21"/>
                <w:szCs w:val="22"/>
              </w:rPr>
              <w:tab/>
            </w:r>
            <w:r w:rsidRPr="00543211">
              <w:rPr>
                <w:rStyle w:val="af4"/>
                <w:noProof/>
              </w:rPr>
              <w:t>术语</w:t>
            </w:r>
            <w:r>
              <w:rPr>
                <w:noProof/>
                <w:webHidden/>
              </w:rPr>
              <w:tab/>
            </w:r>
            <w:r>
              <w:rPr>
                <w:noProof/>
                <w:webHidden/>
              </w:rPr>
              <w:fldChar w:fldCharType="begin"/>
            </w:r>
            <w:r>
              <w:rPr>
                <w:noProof/>
                <w:webHidden/>
              </w:rPr>
              <w:instrText xml:space="preserve"> PAGEREF _Toc12542114 \h </w:instrText>
            </w:r>
            <w:r>
              <w:rPr>
                <w:noProof/>
                <w:webHidden/>
              </w:rPr>
            </w:r>
            <w:r>
              <w:rPr>
                <w:noProof/>
                <w:webHidden/>
              </w:rPr>
              <w:fldChar w:fldCharType="separate"/>
            </w:r>
            <w:r>
              <w:rPr>
                <w:noProof/>
                <w:webHidden/>
              </w:rPr>
              <w:t>5</w:t>
            </w:r>
            <w:r>
              <w:rPr>
                <w:noProof/>
                <w:webHidden/>
              </w:rPr>
              <w:fldChar w:fldCharType="end"/>
            </w:r>
          </w:hyperlink>
        </w:p>
        <w:p w14:paraId="3E39317A" w14:textId="74F2ED1A" w:rsidR="007714EB" w:rsidRDefault="007714E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2542115" w:history="1">
            <w:r w:rsidRPr="00543211">
              <w:rPr>
                <w:rStyle w:val="af4"/>
                <w:noProof/>
              </w:rPr>
              <w:t>2</w:t>
            </w:r>
            <w:r>
              <w:rPr>
                <w:rFonts w:asciiTheme="minorHAnsi" w:eastAsiaTheme="minorEastAsia" w:hAnsiTheme="minorHAnsi" w:cstheme="minorBidi"/>
                <w:b w:val="0"/>
                <w:bCs w:val="0"/>
                <w:caps w:val="0"/>
                <w:noProof/>
                <w:sz w:val="21"/>
                <w:szCs w:val="22"/>
              </w:rPr>
              <w:tab/>
            </w:r>
            <w:r w:rsidRPr="00543211">
              <w:rPr>
                <w:rStyle w:val="af4"/>
                <w:noProof/>
              </w:rPr>
              <w:t>任务概述</w:t>
            </w:r>
            <w:r>
              <w:rPr>
                <w:noProof/>
                <w:webHidden/>
              </w:rPr>
              <w:tab/>
            </w:r>
            <w:r>
              <w:rPr>
                <w:noProof/>
                <w:webHidden/>
              </w:rPr>
              <w:fldChar w:fldCharType="begin"/>
            </w:r>
            <w:r>
              <w:rPr>
                <w:noProof/>
                <w:webHidden/>
              </w:rPr>
              <w:instrText xml:space="preserve"> PAGEREF _Toc12542115 \h </w:instrText>
            </w:r>
            <w:r>
              <w:rPr>
                <w:noProof/>
                <w:webHidden/>
              </w:rPr>
            </w:r>
            <w:r>
              <w:rPr>
                <w:noProof/>
                <w:webHidden/>
              </w:rPr>
              <w:fldChar w:fldCharType="separate"/>
            </w:r>
            <w:r>
              <w:rPr>
                <w:noProof/>
                <w:webHidden/>
              </w:rPr>
              <w:t>5</w:t>
            </w:r>
            <w:r>
              <w:rPr>
                <w:noProof/>
                <w:webHidden/>
              </w:rPr>
              <w:fldChar w:fldCharType="end"/>
            </w:r>
          </w:hyperlink>
        </w:p>
        <w:p w14:paraId="332BEBDD" w14:textId="717D5227"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6" w:history="1">
            <w:r w:rsidRPr="00543211">
              <w:rPr>
                <w:rStyle w:val="af4"/>
                <w:noProof/>
              </w:rPr>
              <w:t>2.1</w:t>
            </w:r>
            <w:r>
              <w:rPr>
                <w:rFonts w:asciiTheme="minorHAnsi" w:eastAsiaTheme="minorEastAsia" w:hAnsiTheme="minorHAnsi" w:cstheme="minorBidi"/>
                <w:smallCaps w:val="0"/>
                <w:noProof/>
                <w:sz w:val="21"/>
                <w:szCs w:val="22"/>
              </w:rPr>
              <w:tab/>
            </w:r>
            <w:r w:rsidRPr="00543211">
              <w:rPr>
                <w:rStyle w:val="af4"/>
                <w:noProof/>
              </w:rPr>
              <w:t>目标</w:t>
            </w:r>
            <w:r>
              <w:rPr>
                <w:noProof/>
                <w:webHidden/>
              </w:rPr>
              <w:tab/>
            </w:r>
            <w:r>
              <w:rPr>
                <w:noProof/>
                <w:webHidden/>
              </w:rPr>
              <w:fldChar w:fldCharType="begin"/>
            </w:r>
            <w:r>
              <w:rPr>
                <w:noProof/>
                <w:webHidden/>
              </w:rPr>
              <w:instrText xml:space="preserve"> PAGEREF _Toc12542116 \h </w:instrText>
            </w:r>
            <w:r>
              <w:rPr>
                <w:noProof/>
                <w:webHidden/>
              </w:rPr>
            </w:r>
            <w:r>
              <w:rPr>
                <w:noProof/>
                <w:webHidden/>
              </w:rPr>
              <w:fldChar w:fldCharType="separate"/>
            </w:r>
            <w:r>
              <w:rPr>
                <w:noProof/>
                <w:webHidden/>
              </w:rPr>
              <w:t>5</w:t>
            </w:r>
            <w:r>
              <w:rPr>
                <w:noProof/>
                <w:webHidden/>
              </w:rPr>
              <w:fldChar w:fldCharType="end"/>
            </w:r>
          </w:hyperlink>
        </w:p>
        <w:p w14:paraId="37044F42" w14:textId="0CD5FE1F"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7" w:history="1">
            <w:r w:rsidRPr="00543211">
              <w:rPr>
                <w:rStyle w:val="af4"/>
                <w:noProof/>
              </w:rPr>
              <w:t>2.2</w:t>
            </w:r>
            <w:r>
              <w:rPr>
                <w:rFonts w:asciiTheme="minorHAnsi" w:eastAsiaTheme="minorEastAsia" w:hAnsiTheme="minorHAnsi" w:cstheme="minorBidi"/>
                <w:smallCaps w:val="0"/>
                <w:noProof/>
                <w:sz w:val="21"/>
                <w:szCs w:val="22"/>
              </w:rPr>
              <w:tab/>
            </w:r>
            <w:r w:rsidRPr="00543211">
              <w:rPr>
                <w:rStyle w:val="af4"/>
                <w:noProof/>
              </w:rPr>
              <w:t>项目描述</w:t>
            </w:r>
            <w:r>
              <w:rPr>
                <w:noProof/>
                <w:webHidden/>
              </w:rPr>
              <w:tab/>
            </w:r>
            <w:r>
              <w:rPr>
                <w:noProof/>
                <w:webHidden/>
              </w:rPr>
              <w:fldChar w:fldCharType="begin"/>
            </w:r>
            <w:r>
              <w:rPr>
                <w:noProof/>
                <w:webHidden/>
              </w:rPr>
              <w:instrText xml:space="preserve"> PAGEREF _Toc12542117 \h </w:instrText>
            </w:r>
            <w:r>
              <w:rPr>
                <w:noProof/>
                <w:webHidden/>
              </w:rPr>
            </w:r>
            <w:r>
              <w:rPr>
                <w:noProof/>
                <w:webHidden/>
              </w:rPr>
              <w:fldChar w:fldCharType="separate"/>
            </w:r>
            <w:r>
              <w:rPr>
                <w:noProof/>
                <w:webHidden/>
              </w:rPr>
              <w:t>5</w:t>
            </w:r>
            <w:r>
              <w:rPr>
                <w:noProof/>
                <w:webHidden/>
              </w:rPr>
              <w:fldChar w:fldCharType="end"/>
            </w:r>
          </w:hyperlink>
        </w:p>
        <w:p w14:paraId="3B6165E0" w14:textId="154D1321" w:rsidR="007714EB" w:rsidRDefault="007714E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2542118" w:history="1">
            <w:r w:rsidRPr="00543211">
              <w:rPr>
                <w:rStyle w:val="af4"/>
                <w:noProof/>
              </w:rPr>
              <w:t>3</w:t>
            </w:r>
            <w:r>
              <w:rPr>
                <w:rFonts w:asciiTheme="minorHAnsi" w:eastAsiaTheme="minorEastAsia" w:hAnsiTheme="minorHAnsi" w:cstheme="minorBidi"/>
                <w:b w:val="0"/>
                <w:bCs w:val="0"/>
                <w:caps w:val="0"/>
                <w:noProof/>
                <w:sz w:val="21"/>
                <w:szCs w:val="22"/>
              </w:rPr>
              <w:tab/>
            </w:r>
            <w:r w:rsidRPr="00543211">
              <w:rPr>
                <w:rStyle w:val="af4"/>
                <w:noProof/>
              </w:rPr>
              <w:t>需求规定</w:t>
            </w:r>
            <w:r>
              <w:rPr>
                <w:noProof/>
                <w:webHidden/>
              </w:rPr>
              <w:tab/>
            </w:r>
            <w:r>
              <w:rPr>
                <w:noProof/>
                <w:webHidden/>
              </w:rPr>
              <w:fldChar w:fldCharType="begin"/>
            </w:r>
            <w:r>
              <w:rPr>
                <w:noProof/>
                <w:webHidden/>
              </w:rPr>
              <w:instrText xml:space="preserve"> PAGEREF _Toc12542118 \h </w:instrText>
            </w:r>
            <w:r>
              <w:rPr>
                <w:noProof/>
                <w:webHidden/>
              </w:rPr>
            </w:r>
            <w:r>
              <w:rPr>
                <w:noProof/>
                <w:webHidden/>
              </w:rPr>
              <w:fldChar w:fldCharType="separate"/>
            </w:r>
            <w:r>
              <w:rPr>
                <w:noProof/>
                <w:webHidden/>
              </w:rPr>
              <w:t>6</w:t>
            </w:r>
            <w:r>
              <w:rPr>
                <w:noProof/>
                <w:webHidden/>
              </w:rPr>
              <w:fldChar w:fldCharType="end"/>
            </w:r>
          </w:hyperlink>
        </w:p>
        <w:p w14:paraId="228E267B" w14:textId="5E3FAF80"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19" w:history="1">
            <w:r w:rsidRPr="00543211">
              <w:rPr>
                <w:rStyle w:val="af4"/>
                <w:noProof/>
              </w:rPr>
              <w:t>3.1</w:t>
            </w:r>
            <w:r>
              <w:rPr>
                <w:rFonts w:asciiTheme="minorHAnsi" w:eastAsiaTheme="minorEastAsia" w:hAnsiTheme="minorHAnsi" w:cstheme="minorBidi"/>
                <w:smallCaps w:val="0"/>
                <w:noProof/>
                <w:sz w:val="21"/>
                <w:szCs w:val="22"/>
              </w:rPr>
              <w:tab/>
            </w:r>
            <w:r w:rsidRPr="00543211">
              <w:rPr>
                <w:rStyle w:val="af4"/>
                <w:noProof/>
              </w:rPr>
              <w:t>非功能性需求</w:t>
            </w:r>
            <w:r>
              <w:rPr>
                <w:noProof/>
                <w:webHidden/>
              </w:rPr>
              <w:tab/>
            </w:r>
            <w:r>
              <w:rPr>
                <w:noProof/>
                <w:webHidden/>
              </w:rPr>
              <w:fldChar w:fldCharType="begin"/>
            </w:r>
            <w:r>
              <w:rPr>
                <w:noProof/>
                <w:webHidden/>
              </w:rPr>
              <w:instrText xml:space="preserve"> PAGEREF _Toc12542119 \h </w:instrText>
            </w:r>
            <w:r>
              <w:rPr>
                <w:noProof/>
                <w:webHidden/>
              </w:rPr>
            </w:r>
            <w:r>
              <w:rPr>
                <w:noProof/>
                <w:webHidden/>
              </w:rPr>
              <w:fldChar w:fldCharType="separate"/>
            </w:r>
            <w:r>
              <w:rPr>
                <w:noProof/>
                <w:webHidden/>
              </w:rPr>
              <w:t>6</w:t>
            </w:r>
            <w:r>
              <w:rPr>
                <w:noProof/>
                <w:webHidden/>
              </w:rPr>
              <w:fldChar w:fldCharType="end"/>
            </w:r>
          </w:hyperlink>
        </w:p>
        <w:p w14:paraId="426709EF" w14:textId="5127F057"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20" w:history="1">
            <w:r w:rsidRPr="00543211">
              <w:rPr>
                <w:rStyle w:val="af4"/>
                <w:noProof/>
              </w:rPr>
              <w:t>3.2</w:t>
            </w:r>
            <w:r>
              <w:rPr>
                <w:rFonts w:asciiTheme="minorHAnsi" w:eastAsiaTheme="minorEastAsia" w:hAnsiTheme="minorHAnsi" w:cstheme="minorBidi"/>
                <w:smallCaps w:val="0"/>
                <w:noProof/>
                <w:sz w:val="21"/>
                <w:szCs w:val="22"/>
              </w:rPr>
              <w:tab/>
            </w:r>
            <w:r w:rsidRPr="00543211">
              <w:rPr>
                <w:rStyle w:val="af4"/>
                <w:noProof/>
              </w:rPr>
              <w:t>功能性需求</w:t>
            </w:r>
            <w:r>
              <w:rPr>
                <w:noProof/>
                <w:webHidden/>
              </w:rPr>
              <w:tab/>
            </w:r>
            <w:r>
              <w:rPr>
                <w:noProof/>
                <w:webHidden/>
              </w:rPr>
              <w:fldChar w:fldCharType="begin"/>
            </w:r>
            <w:r>
              <w:rPr>
                <w:noProof/>
                <w:webHidden/>
              </w:rPr>
              <w:instrText xml:space="preserve"> PAGEREF _Toc12542120 \h </w:instrText>
            </w:r>
            <w:r>
              <w:rPr>
                <w:noProof/>
                <w:webHidden/>
              </w:rPr>
            </w:r>
            <w:r>
              <w:rPr>
                <w:noProof/>
                <w:webHidden/>
              </w:rPr>
              <w:fldChar w:fldCharType="separate"/>
            </w:r>
            <w:r>
              <w:rPr>
                <w:noProof/>
                <w:webHidden/>
              </w:rPr>
              <w:t>6</w:t>
            </w:r>
            <w:r>
              <w:rPr>
                <w:noProof/>
                <w:webHidden/>
              </w:rPr>
              <w:fldChar w:fldCharType="end"/>
            </w:r>
          </w:hyperlink>
        </w:p>
        <w:p w14:paraId="05F4FA15" w14:textId="0EF99724"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1" w:history="1">
            <w:r w:rsidRPr="00543211">
              <w:rPr>
                <w:rStyle w:val="af4"/>
                <w:noProof/>
                <w:snapToGrid w:val="0"/>
                <w:w w:val="0"/>
                <w:kern w:val="0"/>
              </w:rPr>
              <w:t>3.2.1</w:t>
            </w:r>
            <w:r>
              <w:rPr>
                <w:rFonts w:asciiTheme="minorHAnsi" w:eastAsiaTheme="minorEastAsia" w:hAnsiTheme="minorHAnsi" w:cstheme="minorBidi"/>
                <w:i w:val="0"/>
                <w:iCs w:val="0"/>
                <w:noProof/>
                <w:sz w:val="21"/>
                <w:szCs w:val="22"/>
              </w:rPr>
              <w:tab/>
            </w:r>
            <w:r w:rsidRPr="00543211">
              <w:rPr>
                <w:rStyle w:val="af4"/>
                <w:rFonts w:ascii="黑体" w:hAnsi="黑体"/>
                <w:noProof/>
              </w:rPr>
              <w:t>角色说明</w:t>
            </w:r>
            <w:r>
              <w:rPr>
                <w:noProof/>
                <w:webHidden/>
              </w:rPr>
              <w:tab/>
            </w:r>
            <w:r>
              <w:rPr>
                <w:noProof/>
                <w:webHidden/>
              </w:rPr>
              <w:fldChar w:fldCharType="begin"/>
            </w:r>
            <w:r>
              <w:rPr>
                <w:noProof/>
                <w:webHidden/>
              </w:rPr>
              <w:instrText xml:space="preserve"> PAGEREF _Toc12542121 \h </w:instrText>
            </w:r>
            <w:r>
              <w:rPr>
                <w:noProof/>
                <w:webHidden/>
              </w:rPr>
            </w:r>
            <w:r>
              <w:rPr>
                <w:noProof/>
                <w:webHidden/>
              </w:rPr>
              <w:fldChar w:fldCharType="separate"/>
            </w:r>
            <w:r>
              <w:rPr>
                <w:noProof/>
                <w:webHidden/>
              </w:rPr>
              <w:t>6</w:t>
            </w:r>
            <w:r>
              <w:rPr>
                <w:noProof/>
                <w:webHidden/>
              </w:rPr>
              <w:fldChar w:fldCharType="end"/>
            </w:r>
          </w:hyperlink>
        </w:p>
        <w:p w14:paraId="222AAC75" w14:textId="52A2BEA2"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2" w:history="1">
            <w:r w:rsidRPr="00543211">
              <w:rPr>
                <w:rStyle w:val="af4"/>
                <w:noProof/>
                <w:snapToGrid w:val="0"/>
                <w:w w:val="0"/>
                <w:kern w:val="0"/>
              </w:rPr>
              <w:t>3.2.2</w:t>
            </w:r>
            <w:r>
              <w:rPr>
                <w:rFonts w:asciiTheme="minorHAnsi" w:eastAsiaTheme="minorEastAsia" w:hAnsiTheme="minorHAnsi" w:cstheme="minorBidi"/>
                <w:i w:val="0"/>
                <w:iCs w:val="0"/>
                <w:noProof/>
                <w:sz w:val="21"/>
                <w:szCs w:val="22"/>
              </w:rPr>
              <w:tab/>
            </w:r>
            <w:r w:rsidRPr="00543211">
              <w:rPr>
                <w:rStyle w:val="af4"/>
                <w:rFonts w:ascii="黑体" w:hAnsi="黑体"/>
                <w:noProof/>
              </w:rPr>
              <w:t>系统功能结构图</w:t>
            </w:r>
            <w:r>
              <w:rPr>
                <w:noProof/>
                <w:webHidden/>
              </w:rPr>
              <w:tab/>
            </w:r>
            <w:r>
              <w:rPr>
                <w:noProof/>
                <w:webHidden/>
              </w:rPr>
              <w:fldChar w:fldCharType="begin"/>
            </w:r>
            <w:r>
              <w:rPr>
                <w:noProof/>
                <w:webHidden/>
              </w:rPr>
              <w:instrText xml:space="preserve"> PAGEREF _Toc12542122 \h </w:instrText>
            </w:r>
            <w:r>
              <w:rPr>
                <w:noProof/>
                <w:webHidden/>
              </w:rPr>
            </w:r>
            <w:r>
              <w:rPr>
                <w:noProof/>
                <w:webHidden/>
              </w:rPr>
              <w:fldChar w:fldCharType="separate"/>
            </w:r>
            <w:r>
              <w:rPr>
                <w:noProof/>
                <w:webHidden/>
              </w:rPr>
              <w:t>7</w:t>
            </w:r>
            <w:r>
              <w:rPr>
                <w:noProof/>
                <w:webHidden/>
              </w:rPr>
              <w:fldChar w:fldCharType="end"/>
            </w:r>
          </w:hyperlink>
        </w:p>
        <w:p w14:paraId="5A26BA27" w14:textId="44C76218"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3" w:history="1">
            <w:r w:rsidRPr="00543211">
              <w:rPr>
                <w:rStyle w:val="af4"/>
                <w:noProof/>
                <w:snapToGrid w:val="0"/>
                <w:w w:val="0"/>
                <w:kern w:val="0"/>
              </w:rPr>
              <w:t>3.2.3</w:t>
            </w:r>
            <w:r>
              <w:rPr>
                <w:rFonts w:asciiTheme="minorHAnsi" w:eastAsiaTheme="minorEastAsia" w:hAnsiTheme="minorHAnsi" w:cstheme="minorBidi"/>
                <w:i w:val="0"/>
                <w:iCs w:val="0"/>
                <w:noProof/>
                <w:sz w:val="21"/>
                <w:szCs w:val="22"/>
              </w:rPr>
              <w:tab/>
            </w:r>
            <w:r w:rsidRPr="00543211">
              <w:rPr>
                <w:rStyle w:val="af4"/>
                <w:rFonts w:ascii="黑体" w:hAnsi="黑体"/>
                <w:noProof/>
              </w:rPr>
              <w:t>系统整体业务流程图</w:t>
            </w:r>
            <w:r>
              <w:rPr>
                <w:noProof/>
                <w:webHidden/>
              </w:rPr>
              <w:tab/>
            </w:r>
            <w:r>
              <w:rPr>
                <w:noProof/>
                <w:webHidden/>
              </w:rPr>
              <w:fldChar w:fldCharType="begin"/>
            </w:r>
            <w:r>
              <w:rPr>
                <w:noProof/>
                <w:webHidden/>
              </w:rPr>
              <w:instrText xml:space="preserve"> PAGEREF _Toc12542123 \h </w:instrText>
            </w:r>
            <w:r>
              <w:rPr>
                <w:noProof/>
                <w:webHidden/>
              </w:rPr>
            </w:r>
            <w:r>
              <w:rPr>
                <w:noProof/>
                <w:webHidden/>
              </w:rPr>
              <w:fldChar w:fldCharType="separate"/>
            </w:r>
            <w:r>
              <w:rPr>
                <w:noProof/>
                <w:webHidden/>
              </w:rPr>
              <w:t>7</w:t>
            </w:r>
            <w:r>
              <w:rPr>
                <w:noProof/>
                <w:webHidden/>
              </w:rPr>
              <w:fldChar w:fldCharType="end"/>
            </w:r>
          </w:hyperlink>
        </w:p>
        <w:p w14:paraId="1AC0461C" w14:textId="3194AB24" w:rsidR="007714EB" w:rsidRDefault="007714E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2542124" w:history="1">
            <w:r w:rsidRPr="00543211">
              <w:rPr>
                <w:rStyle w:val="af4"/>
                <w:noProof/>
              </w:rPr>
              <w:t>4</w:t>
            </w:r>
            <w:r>
              <w:rPr>
                <w:rFonts w:asciiTheme="minorHAnsi" w:eastAsiaTheme="minorEastAsia" w:hAnsiTheme="minorHAnsi" w:cstheme="minorBidi"/>
                <w:b w:val="0"/>
                <w:bCs w:val="0"/>
                <w:caps w:val="0"/>
                <w:noProof/>
                <w:sz w:val="21"/>
                <w:szCs w:val="22"/>
              </w:rPr>
              <w:tab/>
            </w:r>
            <w:r w:rsidRPr="00543211">
              <w:rPr>
                <w:rStyle w:val="af4"/>
                <w:noProof/>
              </w:rPr>
              <w:t>具体功能需求说明</w:t>
            </w:r>
            <w:r>
              <w:rPr>
                <w:noProof/>
                <w:webHidden/>
              </w:rPr>
              <w:tab/>
            </w:r>
            <w:r>
              <w:rPr>
                <w:noProof/>
                <w:webHidden/>
              </w:rPr>
              <w:fldChar w:fldCharType="begin"/>
            </w:r>
            <w:r>
              <w:rPr>
                <w:noProof/>
                <w:webHidden/>
              </w:rPr>
              <w:instrText xml:space="preserve"> PAGEREF _Toc12542124 \h </w:instrText>
            </w:r>
            <w:r>
              <w:rPr>
                <w:noProof/>
                <w:webHidden/>
              </w:rPr>
            </w:r>
            <w:r>
              <w:rPr>
                <w:noProof/>
                <w:webHidden/>
              </w:rPr>
              <w:fldChar w:fldCharType="separate"/>
            </w:r>
            <w:r>
              <w:rPr>
                <w:noProof/>
                <w:webHidden/>
              </w:rPr>
              <w:t>8</w:t>
            </w:r>
            <w:r>
              <w:rPr>
                <w:noProof/>
                <w:webHidden/>
              </w:rPr>
              <w:fldChar w:fldCharType="end"/>
            </w:r>
          </w:hyperlink>
        </w:p>
        <w:p w14:paraId="5D4E4EC7" w14:textId="6A4B9A0F"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25" w:history="1">
            <w:r w:rsidRPr="00543211">
              <w:rPr>
                <w:rStyle w:val="af4"/>
                <w:noProof/>
              </w:rPr>
              <w:t>4.1</w:t>
            </w:r>
            <w:r>
              <w:rPr>
                <w:rFonts w:asciiTheme="minorHAnsi" w:eastAsiaTheme="minorEastAsia" w:hAnsiTheme="minorHAnsi" w:cstheme="minorBidi"/>
                <w:smallCaps w:val="0"/>
                <w:noProof/>
                <w:sz w:val="21"/>
                <w:szCs w:val="22"/>
              </w:rPr>
              <w:tab/>
            </w:r>
            <w:r w:rsidRPr="00543211">
              <w:rPr>
                <w:rStyle w:val="af4"/>
                <w:noProof/>
              </w:rPr>
              <w:t>部门管理</w:t>
            </w:r>
            <w:r>
              <w:rPr>
                <w:noProof/>
                <w:webHidden/>
              </w:rPr>
              <w:tab/>
            </w:r>
            <w:r>
              <w:rPr>
                <w:noProof/>
                <w:webHidden/>
              </w:rPr>
              <w:fldChar w:fldCharType="begin"/>
            </w:r>
            <w:r>
              <w:rPr>
                <w:noProof/>
                <w:webHidden/>
              </w:rPr>
              <w:instrText xml:space="preserve"> PAGEREF _Toc12542125 \h </w:instrText>
            </w:r>
            <w:r>
              <w:rPr>
                <w:noProof/>
                <w:webHidden/>
              </w:rPr>
            </w:r>
            <w:r>
              <w:rPr>
                <w:noProof/>
                <w:webHidden/>
              </w:rPr>
              <w:fldChar w:fldCharType="separate"/>
            </w:r>
            <w:r>
              <w:rPr>
                <w:noProof/>
                <w:webHidden/>
              </w:rPr>
              <w:t>8</w:t>
            </w:r>
            <w:r>
              <w:rPr>
                <w:noProof/>
                <w:webHidden/>
              </w:rPr>
              <w:fldChar w:fldCharType="end"/>
            </w:r>
          </w:hyperlink>
        </w:p>
        <w:p w14:paraId="20310163" w14:textId="5D123C9E"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6" w:history="1">
            <w:r w:rsidRPr="00543211">
              <w:rPr>
                <w:rStyle w:val="af4"/>
                <w:noProof/>
                <w:snapToGrid w:val="0"/>
                <w:w w:val="0"/>
                <w:kern w:val="0"/>
              </w:rPr>
              <w:t>4.1.1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_Toc12542126 \h </w:instrText>
            </w:r>
            <w:r>
              <w:rPr>
                <w:noProof/>
                <w:webHidden/>
              </w:rPr>
            </w:r>
            <w:r>
              <w:rPr>
                <w:noProof/>
                <w:webHidden/>
              </w:rPr>
              <w:fldChar w:fldCharType="separate"/>
            </w:r>
            <w:r>
              <w:rPr>
                <w:noProof/>
                <w:webHidden/>
              </w:rPr>
              <w:t>8</w:t>
            </w:r>
            <w:r>
              <w:rPr>
                <w:noProof/>
                <w:webHidden/>
              </w:rPr>
              <w:fldChar w:fldCharType="end"/>
            </w:r>
          </w:hyperlink>
        </w:p>
        <w:p w14:paraId="130EE552" w14:textId="32E5071B"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7" w:history="1">
            <w:r w:rsidRPr="00543211">
              <w:rPr>
                <w:rStyle w:val="af4"/>
                <w:noProof/>
                <w:snapToGrid w:val="0"/>
                <w:w w:val="0"/>
                <w:kern w:val="0"/>
              </w:rPr>
              <w:t>4.1.2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_Toc12542127 \h </w:instrText>
            </w:r>
            <w:r>
              <w:rPr>
                <w:noProof/>
                <w:webHidden/>
              </w:rPr>
            </w:r>
            <w:r>
              <w:rPr>
                <w:noProof/>
                <w:webHidden/>
              </w:rPr>
              <w:fldChar w:fldCharType="separate"/>
            </w:r>
            <w:r>
              <w:rPr>
                <w:noProof/>
                <w:webHidden/>
              </w:rPr>
              <w:t>8</w:t>
            </w:r>
            <w:r>
              <w:rPr>
                <w:noProof/>
                <w:webHidden/>
              </w:rPr>
              <w:fldChar w:fldCharType="end"/>
            </w:r>
          </w:hyperlink>
        </w:p>
        <w:p w14:paraId="3D8030AA" w14:textId="36EE25DB"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28" w:history="1">
            <w:r w:rsidRPr="00543211">
              <w:rPr>
                <w:rStyle w:val="af4"/>
                <w:noProof/>
                <w:snapToGrid w:val="0"/>
                <w:w w:val="0"/>
                <w:kern w:val="0"/>
              </w:rPr>
              <w:t>4.1.3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_Toc12542128 \h </w:instrText>
            </w:r>
            <w:r>
              <w:rPr>
                <w:noProof/>
                <w:webHidden/>
              </w:rPr>
            </w:r>
            <w:r>
              <w:rPr>
                <w:noProof/>
                <w:webHidden/>
              </w:rPr>
              <w:fldChar w:fldCharType="separate"/>
            </w:r>
            <w:r>
              <w:rPr>
                <w:noProof/>
                <w:webHidden/>
              </w:rPr>
              <w:t>9</w:t>
            </w:r>
            <w:r>
              <w:rPr>
                <w:noProof/>
                <w:webHidden/>
              </w:rPr>
              <w:fldChar w:fldCharType="end"/>
            </w:r>
          </w:hyperlink>
        </w:p>
        <w:p w14:paraId="79D7B43C" w14:textId="5097B8C2"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29" w:history="1">
            <w:r w:rsidRPr="00543211">
              <w:rPr>
                <w:rStyle w:val="af4"/>
                <w:noProof/>
              </w:rPr>
              <w:t>4.2</w:t>
            </w:r>
            <w:r>
              <w:rPr>
                <w:rFonts w:asciiTheme="minorHAnsi" w:eastAsiaTheme="minorEastAsia" w:hAnsiTheme="minorHAnsi" w:cstheme="minorBidi"/>
                <w:smallCaps w:val="0"/>
                <w:noProof/>
                <w:sz w:val="21"/>
                <w:szCs w:val="22"/>
              </w:rPr>
              <w:tab/>
            </w:r>
            <w:r w:rsidRPr="00543211">
              <w:rPr>
                <w:rStyle w:val="af4"/>
                <w:noProof/>
              </w:rPr>
              <w:t>岗位管理</w:t>
            </w:r>
            <w:r>
              <w:rPr>
                <w:noProof/>
                <w:webHidden/>
              </w:rPr>
              <w:tab/>
            </w:r>
            <w:r>
              <w:rPr>
                <w:noProof/>
                <w:webHidden/>
              </w:rPr>
              <w:fldChar w:fldCharType="begin"/>
            </w:r>
            <w:r>
              <w:rPr>
                <w:noProof/>
                <w:webHidden/>
              </w:rPr>
              <w:instrText xml:space="preserve"> PAGEREF _Toc12542129 \h </w:instrText>
            </w:r>
            <w:r>
              <w:rPr>
                <w:noProof/>
                <w:webHidden/>
              </w:rPr>
            </w:r>
            <w:r>
              <w:rPr>
                <w:noProof/>
                <w:webHidden/>
              </w:rPr>
              <w:fldChar w:fldCharType="separate"/>
            </w:r>
            <w:r>
              <w:rPr>
                <w:noProof/>
                <w:webHidden/>
              </w:rPr>
              <w:t>9</w:t>
            </w:r>
            <w:r>
              <w:rPr>
                <w:noProof/>
                <w:webHidden/>
              </w:rPr>
              <w:fldChar w:fldCharType="end"/>
            </w:r>
          </w:hyperlink>
        </w:p>
        <w:p w14:paraId="632A50C4" w14:textId="468C4F7E"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0" w:history="1">
            <w:r w:rsidRPr="00543211">
              <w:rPr>
                <w:rStyle w:val="af4"/>
                <w:noProof/>
                <w:snapToGrid w:val="0"/>
                <w:w w:val="0"/>
                <w:kern w:val="0"/>
              </w:rPr>
              <w:t>4.2.1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_Toc12542130 \h </w:instrText>
            </w:r>
            <w:r>
              <w:rPr>
                <w:noProof/>
                <w:webHidden/>
              </w:rPr>
            </w:r>
            <w:r>
              <w:rPr>
                <w:noProof/>
                <w:webHidden/>
              </w:rPr>
              <w:fldChar w:fldCharType="separate"/>
            </w:r>
            <w:r>
              <w:rPr>
                <w:noProof/>
                <w:webHidden/>
              </w:rPr>
              <w:t>9</w:t>
            </w:r>
            <w:r>
              <w:rPr>
                <w:noProof/>
                <w:webHidden/>
              </w:rPr>
              <w:fldChar w:fldCharType="end"/>
            </w:r>
          </w:hyperlink>
        </w:p>
        <w:p w14:paraId="6969497D" w14:textId="154C6155"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1" w:history="1">
            <w:r w:rsidRPr="00543211">
              <w:rPr>
                <w:rStyle w:val="af4"/>
                <w:noProof/>
                <w:snapToGrid w:val="0"/>
                <w:w w:val="0"/>
                <w:kern w:val="0"/>
              </w:rPr>
              <w:t>4.2.2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_Toc12542131 \h </w:instrText>
            </w:r>
            <w:r>
              <w:rPr>
                <w:noProof/>
                <w:webHidden/>
              </w:rPr>
            </w:r>
            <w:r>
              <w:rPr>
                <w:noProof/>
                <w:webHidden/>
              </w:rPr>
              <w:fldChar w:fldCharType="separate"/>
            </w:r>
            <w:r>
              <w:rPr>
                <w:noProof/>
                <w:webHidden/>
              </w:rPr>
              <w:t>10</w:t>
            </w:r>
            <w:r>
              <w:rPr>
                <w:noProof/>
                <w:webHidden/>
              </w:rPr>
              <w:fldChar w:fldCharType="end"/>
            </w:r>
          </w:hyperlink>
        </w:p>
        <w:p w14:paraId="07353BE5" w14:textId="382DEF78"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2" w:history="1">
            <w:r w:rsidRPr="00543211">
              <w:rPr>
                <w:rStyle w:val="af4"/>
                <w:noProof/>
                <w:snapToGrid w:val="0"/>
                <w:w w:val="0"/>
                <w:kern w:val="0"/>
              </w:rPr>
              <w:t>4.2.3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_Toc12542132 \h </w:instrText>
            </w:r>
            <w:r>
              <w:rPr>
                <w:noProof/>
                <w:webHidden/>
              </w:rPr>
            </w:r>
            <w:r>
              <w:rPr>
                <w:noProof/>
                <w:webHidden/>
              </w:rPr>
              <w:fldChar w:fldCharType="separate"/>
            </w:r>
            <w:r>
              <w:rPr>
                <w:noProof/>
                <w:webHidden/>
              </w:rPr>
              <w:t>10</w:t>
            </w:r>
            <w:r>
              <w:rPr>
                <w:noProof/>
                <w:webHidden/>
              </w:rPr>
              <w:fldChar w:fldCharType="end"/>
            </w:r>
          </w:hyperlink>
        </w:p>
        <w:p w14:paraId="204780DB" w14:textId="5E9805D3"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33" w:history="1">
            <w:r w:rsidRPr="00543211">
              <w:rPr>
                <w:rStyle w:val="af4"/>
                <w:noProof/>
              </w:rPr>
              <w:t>4.3</w:t>
            </w:r>
            <w:r>
              <w:rPr>
                <w:rFonts w:asciiTheme="minorHAnsi" w:eastAsiaTheme="minorEastAsia" w:hAnsiTheme="minorHAnsi" w:cstheme="minorBidi"/>
                <w:smallCaps w:val="0"/>
                <w:noProof/>
                <w:sz w:val="21"/>
                <w:szCs w:val="22"/>
              </w:rPr>
              <w:tab/>
            </w:r>
            <w:r w:rsidRPr="00543211">
              <w:rPr>
                <w:rStyle w:val="af4"/>
                <w:noProof/>
              </w:rPr>
              <w:t>员工信息管理</w:t>
            </w:r>
            <w:r>
              <w:rPr>
                <w:noProof/>
                <w:webHidden/>
              </w:rPr>
              <w:tab/>
            </w:r>
            <w:r>
              <w:rPr>
                <w:noProof/>
                <w:webHidden/>
              </w:rPr>
              <w:fldChar w:fldCharType="begin"/>
            </w:r>
            <w:r>
              <w:rPr>
                <w:noProof/>
                <w:webHidden/>
              </w:rPr>
              <w:instrText xml:space="preserve"> PAGEREF _Toc12542133 \h </w:instrText>
            </w:r>
            <w:r>
              <w:rPr>
                <w:noProof/>
                <w:webHidden/>
              </w:rPr>
            </w:r>
            <w:r>
              <w:rPr>
                <w:noProof/>
                <w:webHidden/>
              </w:rPr>
              <w:fldChar w:fldCharType="separate"/>
            </w:r>
            <w:r>
              <w:rPr>
                <w:noProof/>
                <w:webHidden/>
              </w:rPr>
              <w:t>10</w:t>
            </w:r>
            <w:r>
              <w:rPr>
                <w:noProof/>
                <w:webHidden/>
              </w:rPr>
              <w:fldChar w:fldCharType="end"/>
            </w:r>
          </w:hyperlink>
        </w:p>
        <w:p w14:paraId="72272207" w14:textId="51046E5B"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4" w:history="1">
            <w:r w:rsidRPr="00543211">
              <w:rPr>
                <w:rStyle w:val="af4"/>
                <w:noProof/>
                <w:snapToGrid w:val="0"/>
                <w:w w:val="0"/>
                <w:kern w:val="0"/>
              </w:rPr>
              <w:t>4.3.1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_Toc12542134 \h </w:instrText>
            </w:r>
            <w:r>
              <w:rPr>
                <w:noProof/>
                <w:webHidden/>
              </w:rPr>
            </w:r>
            <w:r>
              <w:rPr>
                <w:noProof/>
                <w:webHidden/>
              </w:rPr>
              <w:fldChar w:fldCharType="separate"/>
            </w:r>
            <w:r>
              <w:rPr>
                <w:noProof/>
                <w:webHidden/>
              </w:rPr>
              <w:t>10</w:t>
            </w:r>
            <w:r>
              <w:rPr>
                <w:noProof/>
                <w:webHidden/>
              </w:rPr>
              <w:fldChar w:fldCharType="end"/>
            </w:r>
          </w:hyperlink>
        </w:p>
        <w:p w14:paraId="625169E4" w14:textId="59678AE0"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5" w:history="1">
            <w:r w:rsidRPr="00543211">
              <w:rPr>
                <w:rStyle w:val="af4"/>
                <w:noProof/>
                <w:snapToGrid w:val="0"/>
                <w:w w:val="0"/>
                <w:kern w:val="0"/>
              </w:rPr>
              <w:t>4.3.2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_Toc12542135 \h </w:instrText>
            </w:r>
            <w:r>
              <w:rPr>
                <w:noProof/>
                <w:webHidden/>
              </w:rPr>
            </w:r>
            <w:r>
              <w:rPr>
                <w:noProof/>
                <w:webHidden/>
              </w:rPr>
              <w:fldChar w:fldCharType="separate"/>
            </w:r>
            <w:r>
              <w:rPr>
                <w:noProof/>
                <w:webHidden/>
              </w:rPr>
              <w:t>11</w:t>
            </w:r>
            <w:r>
              <w:rPr>
                <w:noProof/>
                <w:webHidden/>
              </w:rPr>
              <w:fldChar w:fldCharType="end"/>
            </w:r>
          </w:hyperlink>
        </w:p>
        <w:p w14:paraId="685839B3" w14:textId="7AB8E95A"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6" w:history="1">
            <w:r w:rsidRPr="00543211">
              <w:rPr>
                <w:rStyle w:val="af4"/>
                <w:noProof/>
                <w:snapToGrid w:val="0"/>
                <w:w w:val="0"/>
                <w:kern w:val="0"/>
              </w:rPr>
              <w:t>4.3.3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_Toc12542136 \h </w:instrText>
            </w:r>
            <w:r>
              <w:rPr>
                <w:noProof/>
                <w:webHidden/>
              </w:rPr>
            </w:r>
            <w:r>
              <w:rPr>
                <w:noProof/>
                <w:webHidden/>
              </w:rPr>
              <w:fldChar w:fldCharType="separate"/>
            </w:r>
            <w:r>
              <w:rPr>
                <w:noProof/>
                <w:webHidden/>
              </w:rPr>
              <w:t>11</w:t>
            </w:r>
            <w:r>
              <w:rPr>
                <w:noProof/>
                <w:webHidden/>
              </w:rPr>
              <w:fldChar w:fldCharType="end"/>
            </w:r>
          </w:hyperlink>
        </w:p>
        <w:p w14:paraId="1BAA7B1F" w14:textId="185EC6D2"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37" w:history="1">
            <w:r w:rsidRPr="00543211">
              <w:rPr>
                <w:rStyle w:val="af4"/>
                <w:noProof/>
              </w:rPr>
              <w:t>4.4</w:t>
            </w:r>
            <w:r>
              <w:rPr>
                <w:rFonts w:asciiTheme="minorHAnsi" w:eastAsiaTheme="minorEastAsia" w:hAnsiTheme="minorHAnsi" w:cstheme="minorBidi"/>
                <w:smallCaps w:val="0"/>
                <w:noProof/>
                <w:sz w:val="21"/>
                <w:szCs w:val="22"/>
              </w:rPr>
              <w:tab/>
            </w:r>
            <w:r w:rsidRPr="00543211">
              <w:rPr>
                <w:rStyle w:val="af4"/>
                <w:noProof/>
              </w:rPr>
              <w:t>工资项目管理</w:t>
            </w:r>
            <w:r>
              <w:rPr>
                <w:noProof/>
                <w:webHidden/>
              </w:rPr>
              <w:tab/>
            </w:r>
            <w:r>
              <w:rPr>
                <w:noProof/>
                <w:webHidden/>
              </w:rPr>
              <w:fldChar w:fldCharType="begin"/>
            </w:r>
            <w:r>
              <w:rPr>
                <w:noProof/>
                <w:webHidden/>
              </w:rPr>
              <w:instrText xml:space="preserve"> PAGEREF _Toc12542137 \h </w:instrText>
            </w:r>
            <w:r>
              <w:rPr>
                <w:noProof/>
                <w:webHidden/>
              </w:rPr>
            </w:r>
            <w:r>
              <w:rPr>
                <w:noProof/>
                <w:webHidden/>
              </w:rPr>
              <w:fldChar w:fldCharType="separate"/>
            </w:r>
            <w:r>
              <w:rPr>
                <w:noProof/>
                <w:webHidden/>
              </w:rPr>
              <w:t>12</w:t>
            </w:r>
            <w:r>
              <w:rPr>
                <w:noProof/>
                <w:webHidden/>
              </w:rPr>
              <w:fldChar w:fldCharType="end"/>
            </w:r>
          </w:hyperlink>
        </w:p>
        <w:p w14:paraId="764207BC" w14:textId="60A1BE2C"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8" w:history="1">
            <w:r w:rsidRPr="00543211">
              <w:rPr>
                <w:rStyle w:val="af4"/>
                <w:noProof/>
                <w:snapToGrid w:val="0"/>
                <w:w w:val="0"/>
                <w:kern w:val="0"/>
              </w:rPr>
              <w:t>4.4.1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_Toc12542138 \h </w:instrText>
            </w:r>
            <w:r>
              <w:rPr>
                <w:noProof/>
                <w:webHidden/>
              </w:rPr>
            </w:r>
            <w:r>
              <w:rPr>
                <w:noProof/>
                <w:webHidden/>
              </w:rPr>
              <w:fldChar w:fldCharType="separate"/>
            </w:r>
            <w:r>
              <w:rPr>
                <w:noProof/>
                <w:webHidden/>
              </w:rPr>
              <w:t>12</w:t>
            </w:r>
            <w:r>
              <w:rPr>
                <w:noProof/>
                <w:webHidden/>
              </w:rPr>
              <w:fldChar w:fldCharType="end"/>
            </w:r>
          </w:hyperlink>
        </w:p>
        <w:p w14:paraId="5E2FAF55" w14:textId="5E550AAD"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39" w:history="1">
            <w:r w:rsidRPr="00543211">
              <w:rPr>
                <w:rStyle w:val="af4"/>
                <w:noProof/>
                <w:snapToGrid w:val="0"/>
                <w:w w:val="0"/>
                <w:kern w:val="0"/>
              </w:rPr>
              <w:t>4.4.2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_Toc12542139 \h </w:instrText>
            </w:r>
            <w:r>
              <w:rPr>
                <w:noProof/>
                <w:webHidden/>
              </w:rPr>
            </w:r>
            <w:r>
              <w:rPr>
                <w:noProof/>
                <w:webHidden/>
              </w:rPr>
              <w:fldChar w:fldCharType="separate"/>
            </w:r>
            <w:r>
              <w:rPr>
                <w:noProof/>
                <w:webHidden/>
              </w:rPr>
              <w:t>13</w:t>
            </w:r>
            <w:r>
              <w:rPr>
                <w:noProof/>
                <w:webHidden/>
              </w:rPr>
              <w:fldChar w:fldCharType="end"/>
            </w:r>
          </w:hyperlink>
        </w:p>
        <w:p w14:paraId="6666296B" w14:textId="0B5FFBBD"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0" w:history="1">
            <w:r w:rsidRPr="00543211">
              <w:rPr>
                <w:rStyle w:val="af4"/>
                <w:noProof/>
                <w:snapToGrid w:val="0"/>
                <w:w w:val="0"/>
                <w:kern w:val="0"/>
              </w:rPr>
              <w:t>4.4.3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_Toc12542140 \h </w:instrText>
            </w:r>
            <w:r>
              <w:rPr>
                <w:noProof/>
                <w:webHidden/>
              </w:rPr>
            </w:r>
            <w:r>
              <w:rPr>
                <w:noProof/>
                <w:webHidden/>
              </w:rPr>
              <w:fldChar w:fldCharType="separate"/>
            </w:r>
            <w:r>
              <w:rPr>
                <w:noProof/>
                <w:webHidden/>
              </w:rPr>
              <w:t>13</w:t>
            </w:r>
            <w:r>
              <w:rPr>
                <w:noProof/>
                <w:webHidden/>
              </w:rPr>
              <w:fldChar w:fldCharType="end"/>
            </w:r>
          </w:hyperlink>
        </w:p>
        <w:p w14:paraId="784FCA08" w14:textId="208B05C0"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41" w:history="1">
            <w:r w:rsidRPr="00543211">
              <w:rPr>
                <w:rStyle w:val="af4"/>
                <w:noProof/>
              </w:rPr>
              <w:t>4.5</w:t>
            </w:r>
            <w:r>
              <w:rPr>
                <w:rFonts w:asciiTheme="minorHAnsi" w:eastAsiaTheme="minorEastAsia" w:hAnsiTheme="minorHAnsi" w:cstheme="minorBidi"/>
                <w:smallCaps w:val="0"/>
                <w:noProof/>
                <w:sz w:val="21"/>
                <w:szCs w:val="22"/>
              </w:rPr>
              <w:tab/>
            </w:r>
            <w:r w:rsidRPr="00543211">
              <w:rPr>
                <w:rStyle w:val="af4"/>
                <w:noProof/>
              </w:rPr>
              <w:t>固定工资管理</w:t>
            </w:r>
            <w:r>
              <w:rPr>
                <w:noProof/>
                <w:webHidden/>
              </w:rPr>
              <w:tab/>
            </w:r>
            <w:r>
              <w:rPr>
                <w:noProof/>
                <w:webHidden/>
              </w:rPr>
              <w:fldChar w:fldCharType="begin"/>
            </w:r>
            <w:r>
              <w:rPr>
                <w:noProof/>
                <w:webHidden/>
              </w:rPr>
              <w:instrText xml:space="preserve"> PAGEREF _Toc12542141 \h </w:instrText>
            </w:r>
            <w:r>
              <w:rPr>
                <w:noProof/>
                <w:webHidden/>
              </w:rPr>
            </w:r>
            <w:r>
              <w:rPr>
                <w:noProof/>
                <w:webHidden/>
              </w:rPr>
              <w:fldChar w:fldCharType="separate"/>
            </w:r>
            <w:r>
              <w:rPr>
                <w:noProof/>
                <w:webHidden/>
              </w:rPr>
              <w:t>14</w:t>
            </w:r>
            <w:r>
              <w:rPr>
                <w:noProof/>
                <w:webHidden/>
              </w:rPr>
              <w:fldChar w:fldCharType="end"/>
            </w:r>
          </w:hyperlink>
        </w:p>
        <w:p w14:paraId="28067EC8" w14:textId="0DCBCF89"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2" w:history="1">
            <w:r w:rsidRPr="00543211">
              <w:rPr>
                <w:rStyle w:val="af4"/>
                <w:noProof/>
                <w:snapToGrid w:val="0"/>
                <w:w w:val="0"/>
                <w:kern w:val="0"/>
              </w:rPr>
              <w:t>4.5.1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_Toc12542142 \h </w:instrText>
            </w:r>
            <w:r>
              <w:rPr>
                <w:noProof/>
                <w:webHidden/>
              </w:rPr>
            </w:r>
            <w:r>
              <w:rPr>
                <w:noProof/>
                <w:webHidden/>
              </w:rPr>
              <w:fldChar w:fldCharType="separate"/>
            </w:r>
            <w:r>
              <w:rPr>
                <w:noProof/>
                <w:webHidden/>
              </w:rPr>
              <w:t>14</w:t>
            </w:r>
            <w:r>
              <w:rPr>
                <w:noProof/>
                <w:webHidden/>
              </w:rPr>
              <w:fldChar w:fldCharType="end"/>
            </w:r>
          </w:hyperlink>
        </w:p>
        <w:p w14:paraId="1C3A8B76" w14:textId="24E55FFD"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3" w:history="1">
            <w:r w:rsidRPr="00543211">
              <w:rPr>
                <w:rStyle w:val="af4"/>
                <w:noProof/>
                <w:snapToGrid w:val="0"/>
                <w:w w:val="0"/>
                <w:kern w:val="0"/>
              </w:rPr>
              <w:t>4.5.2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_Toc12542143 \h </w:instrText>
            </w:r>
            <w:r>
              <w:rPr>
                <w:noProof/>
                <w:webHidden/>
              </w:rPr>
            </w:r>
            <w:r>
              <w:rPr>
                <w:noProof/>
                <w:webHidden/>
              </w:rPr>
              <w:fldChar w:fldCharType="separate"/>
            </w:r>
            <w:r>
              <w:rPr>
                <w:noProof/>
                <w:webHidden/>
              </w:rPr>
              <w:t>14</w:t>
            </w:r>
            <w:r>
              <w:rPr>
                <w:noProof/>
                <w:webHidden/>
              </w:rPr>
              <w:fldChar w:fldCharType="end"/>
            </w:r>
          </w:hyperlink>
        </w:p>
        <w:p w14:paraId="0D04E851" w14:textId="335A215B"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4" w:history="1">
            <w:r w:rsidRPr="00543211">
              <w:rPr>
                <w:rStyle w:val="af4"/>
                <w:noProof/>
                <w:snapToGrid w:val="0"/>
                <w:w w:val="0"/>
                <w:kern w:val="0"/>
              </w:rPr>
              <w:t>4.5.3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_Toc12542144 \h </w:instrText>
            </w:r>
            <w:r>
              <w:rPr>
                <w:noProof/>
                <w:webHidden/>
              </w:rPr>
            </w:r>
            <w:r>
              <w:rPr>
                <w:noProof/>
                <w:webHidden/>
              </w:rPr>
              <w:fldChar w:fldCharType="separate"/>
            </w:r>
            <w:r>
              <w:rPr>
                <w:noProof/>
                <w:webHidden/>
              </w:rPr>
              <w:t>15</w:t>
            </w:r>
            <w:r>
              <w:rPr>
                <w:noProof/>
                <w:webHidden/>
              </w:rPr>
              <w:fldChar w:fldCharType="end"/>
            </w:r>
          </w:hyperlink>
        </w:p>
        <w:p w14:paraId="1051129E" w14:textId="5E70F18D"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45" w:history="1">
            <w:r w:rsidRPr="00543211">
              <w:rPr>
                <w:rStyle w:val="af4"/>
                <w:noProof/>
              </w:rPr>
              <w:t>4.6</w:t>
            </w:r>
            <w:r>
              <w:rPr>
                <w:rFonts w:asciiTheme="minorHAnsi" w:eastAsiaTheme="minorEastAsia" w:hAnsiTheme="minorHAnsi" w:cstheme="minorBidi"/>
                <w:smallCaps w:val="0"/>
                <w:noProof/>
                <w:sz w:val="21"/>
                <w:szCs w:val="22"/>
              </w:rPr>
              <w:tab/>
            </w:r>
            <w:r w:rsidRPr="00543211">
              <w:rPr>
                <w:rStyle w:val="af4"/>
                <w:noProof/>
              </w:rPr>
              <w:t>导入项目数据录入</w:t>
            </w:r>
            <w:r>
              <w:rPr>
                <w:noProof/>
                <w:webHidden/>
              </w:rPr>
              <w:tab/>
            </w:r>
            <w:r>
              <w:rPr>
                <w:noProof/>
                <w:webHidden/>
              </w:rPr>
              <w:fldChar w:fldCharType="begin"/>
            </w:r>
            <w:r>
              <w:rPr>
                <w:noProof/>
                <w:webHidden/>
              </w:rPr>
              <w:instrText xml:space="preserve"> PAGEREF _Toc12542145 \h </w:instrText>
            </w:r>
            <w:r>
              <w:rPr>
                <w:noProof/>
                <w:webHidden/>
              </w:rPr>
            </w:r>
            <w:r>
              <w:rPr>
                <w:noProof/>
                <w:webHidden/>
              </w:rPr>
              <w:fldChar w:fldCharType="separate"/>
            </w:r>
            <w:r>
              <w:rPr>
                <w:noProof/>
                <w:webHidden/>
              </w:rPr>
              <w:t>15</w:t>
            </w:r>
            <w:r>
              <w:rPr>
                <w:noProof/>
                <w:webHidden/>
              </w:rPr>
              <w:fldChar w:fldCharType="end"/>
            </w:r>
          </w:hyperlink>
        </w:p>
        <w:p w14:paraId="1143EACD" w14:textId="5BEA00F6"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6" w:history="1">
            <w:r w:rsidRPr="00543211">
              <w:rPr>
                <w:rStyle w:val="af4"/>
                <w:noProof/>
                <w:snapToGrid w:val="0"/>
                <w:w w:val="0"/>
                <w:kern w:val="0"/>
              </w:rPr>
              <w:t>4.6.1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_Toc12542146 \h </w:instrText>
            </w:r>
            <w:r>
              <w:rPr>
                <w:noProof/>
                <w:webHidden/>
              </w:rPr>
            </w:r>
            <w:r>
              <w:rPr>
                <w:noProof/>
                <w:webHidden/>
              </w:rPr>
              <w:fldChar w:fldCharType="separate"/>
            </w:r>
            <w:r>
              <w:rPr>
                <w:noProof/>
                <w:webHidden/>
              </w:rPr>
              <w:t>15</w:t>
            </w:r>
            <w:r>
              <w:rPr>
                <w:noProof/>
                <w:webHidden/>
              </w:rPr>
              <w:fldChar w:fldCharType="end"/>
            </w:r>
          </w:hyperlink>
        </w:p>
        <w:p w14:paraId="7593852C" w14:textId="4DB153C4"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7" w:history="1">
            <w:r w:rsidRPr="00543211">
              <w:rPr>
                <w:rStyle w:val="af4"/>
                <w:noProof/>
                <w:snapToGrid w:val="0"/>
                <w:w w:val="0"/>
                <w:kern w:val="0"/>
              </w:rPr>
              <w:t>4.6.2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_Toc12542147 \h </w:instrText>
            </w:r>
            <w:r>
              <w:rPr>
                <w:noProof/>
                <w:webHidden/>
              </w:rPr>
            </w:r>
            <w:r>
              <w:rPr>
                <w:noProof/>
                <w:webHidden/>
              </w:rPr>
              <w:fldChar w:fldCharType="separate"/>
            </w:r>
            <w:r>
              <w:rPr>
                <w:noProof/>
                <w:webHidden/>
              </w:rPr>
              <w:t>16</w:t>
            </w:r>
            <w:r>
              <w:rPr>
                <w:noProof/>
                <w:webHidden/>
              </w:rPr>
              <w:fldChar w:fldCharType="end"/>
            </w:r>
          </w:hyperlink>
        </w:p>
        <w:p w14:paraId="3768ECDC" w14:textId="152E59BD"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48" w:history="1">
            <w:r w:rsidRPr="00543211">
              <w:rPr>
                <w:rStyle w:val="af4"/>
                <w:noProof/>
                <w:snapToGrid w:val="0"/>
                <w:w w:val="0"/>
                <w:kern w:val="0"/>
              </w:rPr>
              <w:t>4.6.3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_Toc12542148 \h </w:instrText>
            </w:r>
            <w:r>
              <w:rPr>
                <w:noProof/>
                <w:webHidden/>
              </w:rPr>
            </w:r>
            <w:r>
              <w:rPr>
                <w:noProof/>
                <w:webHidden/>
              </w:rPr>
              <w:fldChar w:fldCharType="separate"/>
            </w:r>
            <w:r>
              <w:rPr>
                <w:noProof/>
                <w:webHidden/>
              </w:rPr>
              <w:t>16</w:t>
            </w:r>
            <w:r>
              <w:rPr>
                <w:noProof/>
                <w:webHidden/>
              </w:rPr>
              <w:fldChar w:fldCharType="end"/>
            </w:r>
          </w:hyperlink>
        </w:p>
        <w:p w14:paraId="4F5381C6" w14:textId="5406B092"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49" w:history="1">
            <w:r w:rsidRPr="00543211">
              <w:rPr>
                <w:rStyle w:val="af4"/>
                <w:noProof/>
              </w:rPr>
              <w:t>4.7</w:t>
            </w:r>
            <w:r>
              <w:rPr>
                <w:rFonts w:asciiTheme="minorHAnsi" w:eastAsiaTheme="minorEastAsia" w:hAnsiTheme="minorHAnsi" w:cstheme="minorBidi"/>
                <w:smallCaps w:val="0"/>
                <w:noProof/>
                <w:sz w:val="21"/>
                <w:szCs w:val="22"/>
              </w:rPr>
              <w:tab/>
            </w:r>
            <w:r w:rsidRPr="00543211">
              <w:rPr>
                <w:rStyle w:val="af4"/>
                <w:noProof/>
              </w:rPr>
              <w:t>工资结算管理</w:t>
            </w:r>
            <w:r>
              <w:rPr>
                <w:noProof/>
                <w:webHidden/>
              </w:rPr>
              <w:tab/>
            </w:r>
            <w:r>
              <w:rPr>
                <w:noProof/>
                <w:webHidden/>
              </w:rPr>
              <w:fldChar w:fldCharType="begin"/>
            </w:r>
            <w:r>
              <w:rPr>
                <w:noProof/>
                <w:webHidden/>
              </w:rPr>
              <w:instrText xml:space="preserve"> PAGEREF _Toc12542149 \h </w:instrText>
            </w:r>
            <w:r>
              <w:rPr>
                <w:noProof/>
                <w:webHidden/>
              </w:rPr>
            </w:r>
            <w:r>
              <w:rPr>
                <w:noProof/>
                <w:webHidden/>
              </w:rPr>
              <w:fldChar w:fldCharType="separate"/>
            </w:r>
            <w:r>
              <w:rPr>
                <w:noProof/>
                <w:webHidden/>
              </w:rPr>
              <w:t>16</w:t>
            </w:r>
            <w:r>
              <w:rPr>
                <w:noProof/>
                <w:webHidden/>
              </w:rPr>
              <w:fldChar w:fldCharType="end"/>
            </w:r>
          </w:hyperlink>
        </w:p>
        <w:p w14:paraId="51A65834" w14:textId="582DC4AF"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50" w:history="1">
            <w:r w:rsidRPr="00543211">
              <w:rPr>
                <w:rStyle w:val="af4"/>
                <w:noProof/>
                <w:snapToGrid w:val="0"/>
                <w:w w:val="0"/>
                <w:kern w:val="0"/>
              </w:rPr>
              <w:t>4.7.1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_Toc12542150 \h </w:instrText>
            </w:r>
            <w:r>
              <w:rPr>
                <w:noProof/>
                <w:webHidden/>
              </w:rPr>
            </w:r>
            <w:r>
              <w:rPr>
                <w:noProof/>
                <w:webHidden/>
              </w:rPr>
              <w:fldChar w:fldCharType="separate"/>
            </w:r>
            <w:r>
              <w:rPr>
                <w:noProof/>
                <w:webHidden/>
              </w:rPr>
              <w:t>16</w:t>
            </w:r>
            <w:r>
              <w:rPr>
                <w:noProof/>
                <w:webHidden/>
              </w:rPr>
              <w:fldChar w:fldCharType="end"/>
            </w:r>
          </w:hyperlink>
        </w:p>
        <w:p w14:paraId="7592A378" w14:textId="0913A48B"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51" w:history="1">
            <w:r w:rsidRPr="00543211">
              <w:rPr>
                <w:rStyle w:val="af4"/>
                <w:noProof/>
                <w:snapToGrid w:val="0"/>
                <w:w w:val="0"/>
                <w:kern w:val="0"/>
              </w:rPr>
              <w:t>4.7.2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_Toc12542151 \h </w:instrText>
            </w:r>
            <w:r>
              <w:rPr>
                <w:noProof/>
                <w:webHidden/>
              </w:rPr>
            </w:r>
            <w:r>
              <w:rPr>
                <w:noProof/>
                <w:webHidden/>
              </w:rPr>
              <w:fldChar w:fldCharType="separate"/>
            </w:r>
            <w:r>
              <w:rPr>
                <w:noProof/>
                <w:webHidden/>
              </w:rPr>
              <w:t>17</w:t>
            </w:r>
            <w:r>
              <w:rPr>
                <w:noProof/>
                <w:webHidden/>
              </w:rPr>
              <w:fldChar w:fldCharType="end"/>
            </w:r>
          </w:hyperlink>
        </w:p>
        <w:p w14:paraId="159637F8" w14:textId="6C1AFA70"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52" w:history="1">
            <w:r w:rsidRPr="00543211">
              <w:rPr>
                <w:rStyle w:val="af4"/>
                <w:noProof/>
                <w:snapToGrid w:val="0"/>
                <w:w w:val="0"/>
                <w:kern w:val="0"/>
              </w:rPr>
              <w:t>4.7.3</w:t>
            </w:r>
            <w:r>
              <w:rPr>
                <w:rFonts w:asciiTheme="minorHAnsi" w:eastAsiaTheme="minorEastAsia" w:hAnsiTheme="minorHAnsi" w:cstheme="minorBidi"/>
                <w:i w:val="0"/>
                <w:iCs w:val="0"/>
                <w:noProof/>
                <w:sz w:val="21"/>
                <w:szCs w:val="22"/>
              </w:rPr>
              <w:tab/>
            </w:r>
            <w:r w:rsidRPr="00543211">
              <w:rPr>
                <w:rStyle w:val="af4"/>
                <w:rFonts w:ascii="黑体" w:hAnsi="黑体"/>
                <w:noProof/>
              </w:rPr>
              <w:t>数据描述</w:t>
            </w:r>
            <w:r>
              <w:rPr>
                <w:noProof/>
                <w:webHidden/>
              </w:rPr>
              <w:tab/>
            </w:r>
            <w:r>
              <w:rPr>
                <w:noProof/>
                <w:webHidden/>
              </w:rPr>
              <w:fldChar w:fldCharType="begin"/>
            </w:r>
            <w:r>
              <w:rPr>
                <w:noProof/>
                <w:webHidden/>
              </w:rPr>
              <w:instrText xml:space="preserve"> PAGEREF _Toc12542152 \h </w:instrText>
            </w:r>
            <w:r>
              <w:rPr>
                <w:noProof/>
                <w:webHidden/>
              </w:rPr>
            </w:r>
            <w:r>
              <w:rPr>
                <w:noProof/>
                <w:webHidden/>
              </w:rPr>
              <w:fldChar w:fldCharType="separate"/>
            </w:r>
            <w:r>
              <w:rPr>
                <w:noProof/>
                <w:webHidden/>
              </w:rPr>
              <w:t>17</w:t>
            </w:r>
            <w:r>
              <w:rPr>
                <w:noProof/>
                <w:webHidden/>
              </w:rPr>
              <w:fldChar w:fldCharType="end"/>
            </w:r>
          </w:hyperlink>
        </w:p>
        <w:p w14:paraId="3EEDE4DC" w14:textId="30D8C0F1"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53" w:history="1">
            <w:r w:rsidRPr="00543211">
              <w:rPr>
                <w:rStyle w:val="af4"/>
                <w:noProof/>
              </w:rPr>
              <w:t>4.8</w:t>
            </w:r>
            <w:r>
              <w:rPr>
                <w:rFonts w:asciiTheme="minorHAnsi" w:eastAsiaTheme="minorEastAsia" w:hAnsiTheme="minorHAnsi" w:cstheme="minorBidi"/>
                <w:smallCaps w:val="0"/>
                <w:noProof/>
                <w:sz w:val="21"/>
                <w:szCs w:val="22"/>
              </w:rPr>
              <w:tab/>
            </w:r>
            <w:r w:rsidRPr="00543211">
              <w:rPr>
                <w:rStyle w:val="af4"/>
                <w:noProof/>
              </w:rPr>
              <w:t>报表管理</w:t>
            </w:r>
            <w:r>
              <w:rPr>
                <w:noProof/>
                <w:webHidden/>
              </w:rPr>
              <w:tab/>
            </w:r>
            <w:r>
              <w:rPr>
                <w:noProof/>
                <w:webHidden/>
              </w:rPr>
              <w:fldChar w:fldCharType="begin"/>
            </w:r>
            <w:r>
              <w:rPr>
                <w:noProof/>
                <w:webHidden/>
              </w:rPr>
              <w:instrText xml:space="preserve"> PAGEREF _Toc12542153 \h </w:instrText>
            </w:r>
            <w:r>
              <w:rPr>
                <w:noProof/>
                <w:webHidden/>
              </w:rPr>
            </w:r>
            <w:r>
              <w:rPr>
                <w:noProof/>
                <w:webHidden/>
              </w:rPr>
              <w:fldChar w:fldCharType="separate"/>
            </w:r>
            <w:r>
              <w:rPr>
                <w:noProof/>
                <w:webHidden/>
              </w:rPr>
              <w:t>18</w:t>
            </w:r>
            <w:r>
              <w:rPr>
                <w:noProof/>
                <w:webHidden/>
              </w:rPr>
              <w:fldChar w:fldCharType="end"/>
            </w:r>
          </w:hyperlink>
        </w:p>
        <w:p w14:paraId="47719580" w14:textId="5D2E4F26"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54" w:history="1">
            <w:r w:rsidRPr="00543211">
              <w:rPr>
                <w:rStyle w:val="af4"/>
                <w:noProof/>
                <w:snapToGrid w:val="0"/>
                <w:w w:val="0"/>
                <w:kern w:val="0"/>
              </w:rPr>
              <w:t>4.8.1</w:t>
            </w:r>
            <w:r>
              <w:rPr>
                <w:rFonts w:asciiTheme="minorHAnsi" w:eastAsiaTheme="minorEastAsia" w:hAnsiTheme="minorHAnsi" w:cstheme="minorBidi"/>
                <w:i w:val="0"/>
                <w:iCs w:val="0"/>
                <w:noProof/>
                <w:sz w:val="21"/>
                <w:szCs w:val="22"/>
              </w:rPr>
              <w:tab/>
            </w:r>
            <w:r w:rsidRPr="00543211">
              <w:rPr>
                <w:rStyle w:val="af4"/>
                <w:rFonts w:ascii="黑体" w:hAnsi="黑体"/>
                <w:noProof/>
              </w:rPr>
              <w:t>需求描述</w:t>
            </w:r>
            <w:r>
              <w:rPr>
                <w:noProof/>
                <w:webHidden/>
              </w:rPr>
              <w:tab/>
            </w:r>
            <w:r>
              <w:rPr>
                <w:noProof/>
                <w:webHidden/>
              </w:rPr>
              <w:fldChar w:fldCharType="begin"/>
            </w:r>
            <w:r>
              <w:rPr>
                <w:noProof/>
                <w:webHidden/>
              </w:rPr>
              <w:instrText xml:space="preserve"> PAGEREF _Toc12542154 \h </w:instrText>
            </w:r>
            <w:r>
              <w:rPr>
                <w:noProof/>
                <w:webHidden/>
              </w:rPr>
            </w:r>
            <w:r>
              <w:rPr>
                <w:noProof/>
                <w:webHidden/>
              </w:rPr>
              <w:fldChar w:fldCharType="separate"/>
            </w:r>
            <w:r>
              <w:rPr>
                <w:noProof/>
                <w:webHidden/>
              </w:rPr>
              <w:t>18</w:t>
            </w:r>
            <w:r>
              <w:rPr>
                <w:noProof/>
                <w:webHidden/>
              </w:rPr>
              <w:fldChar w:fldCharType="end"/>
            </w:r>
          </w:hyperlink>
        </w:p>
        <w:p w14:paraId="6B813793" w14:textId="001884BE" w:rsidR="007714EB" w:rsidRDefault="007714E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12542155" w:history="1">
            <w:r w:rsidRPr="00543211">
              <w:rPr>
                <w:rStyle w:val="af4"/>
                <w:noProof/>
                <w:snapToGrid w:val="0"/>
                <w:w w:val="0"/>
                <w:kern w:val="0"/>
              </w:rPr>
              <w:t>4.8.2</w:t>
            </w:r>
            <w:r>
              <w:rPr>
                <w:rFonts w:asciiTheme="minorHAnsi" w:eastAsiaTheme="minorEastAsia" w:hAnsiTheme="minorHAnsi" w:cstheme="minorBidi"/>
                <w:i w:val="0"/>
                <w:iCs w:val="0"/>
                <w:noProof/>
                <w:sz w:val="21"/>
                <w:szCs w:val="22"/>
              </w:rPr>
              <w:tab/>
            </w:r>
            <w:r w:rsidRPr="00543211">
              <w:rPr>
                <w:rStyle w:val="af4"/>
                <w:rFonts w:ascii="黑体" w:hAnsi="黑体"/>
                <w:noProof/>
              </w:rPr>
              <w:t>业务流程描述</w:t>
            </w:r>
            <w:r>
              <w:rPr>
                <w:noProof/>
                <w:webHidden/>
              </w:rPr>
              <w:tab/>
            </w:r>
            <w:r>
              <w:rPr>
                <w:noProof/>
                <w:webHidden/>
              </w:rPr>
              <w:fldChar w:fldCharType="begin"/>
            </w:r>
            <w:r>
              <w:rPr>
                <w:noProof/>
                <w:webHidden/>
              </w:rPr>
              <w:instrText xml:space="preserve"> PAGEREF _Toc12542155 \h </w:instrText>
            </w:r>
            <w:r>
              <w:rPr>
                <w:noProof/>
                <w:webHidden/>
              </w:rPr>
            </w:r>
            <w:r>
              <w:rPr>
                <w:noProof/>
                <w:webHidden/>
              </w:rPr>
              <w:fldChar w:fldCharType="separate"/>
            </w:r>
            <w:r>
              <w:rPr>
                <w:noProof/>
                <w:webHidden/>
              </w:rPr>
              <w:t>19</w:t>
            </w:r>
            <w:r>
              <w:rPr>
                <w:noProof/>
                <w:webHidden/>
              </w:rPr>
              <w:fldChar w:fldCharType="end"/>
            </w:r>
          </w:hyperlink>
        </w:p>
        <w:p w14:paraId="573DE7B4" w14:textId="3CAA132F" w:rsidR="007714EB" w:rsidRDefault="007714E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2542156" w:history="1">
            <w:r w:rsidRPr="00543211">
              <w:rPr>
                <w:rStyle w:val="af4"/>
                <w:noProof/>
              </w:rPr>
              <w:t>5</w:t>
            </w:r>
            <w:r>
              <w:rPr>
                <w:rFonts w:asciiTheme="minorHAnsi" w:eastAsiaTheme="minorEastAsia" w:hAnsiTheme="minorHAnsi" w:cstheme="minorBidi"/>
                <w:b w:val="0"/>
                <w:bCs w:val="0"/>
                <w:caps w:val="0"/>
                <w:noProof/>
                <w:sz w:val="21"/>
                <w:szCs w:val="22"/>
              </w:rPr>
              <w:tab/>
            </w:r>
            <w:r w:rsidRPr="00543211">
              <w:rPr>
                <w:rStyle w:val="af4"/>
                <w:noProof/>
              </w:rPr>
              <w:t>运行环境规定</w:t>
            </w:r>
            <w:r>
              <w:rPr>
                <w:noProof/>
                <w:webHidden/>
              </w:rPr>
              <w:tab/>
            </w:r>
            <w:r>
              <w:rPr>
                <w:noProof/>
                <w:webHidden/>
              </w:rPr>
              <w:fldChar w:fldCharType="begin"/>
            </w:r>
            <w:r>
              <w:rPr>
                <w:noProof/>
                <w:webHidden/>
              </w:rPr>
              <w:instrText xml:space="preserve"> PAGEREF _Toc12542156 \h </w:instrText>
            </w:r>
            <w:r>
              <w:rPr>
                <w:noProof/>
                <w:webHidden/>
              </w:rPr>
            </w:r>
            <w:r>
              <w:rPr>
                <w:noProof/>
                <w:webHidden/>
              </w:rPr>
              <w:fldChar w:fldCharType="separate"/>
            </w:r>
            <w:r>
              <w:rPr>
                <w:noProof/>
                <w:webHidden/>
              </w:rPr>
              <w:t>20</w:t>
            </w:r>
            <w:r>
              <w:rPr>
                <w:noProof/>
                <w:webHidden/>
              </w:rPr>
              <w:fldChar w:fldCharType="end"/>
            </w:r>
          </w:hyperlink>
        </w:p>
        <w:p w14:paraId="7CEED468" w14:textId="4497F8C2"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57" w:history="1">
            <w:r w:rsidRPr="00543211">
              <w:rPr>
                <w:rStyle w:val="af4"/>
                <w:rFonts w:ascii="黑体" w:hAnsi="黑体"/>
                <w:noProof/>
              </w:rPr>
              <w:t>5.1</w:t>
            </w:r>
            <w:r>
              <w:rPr>
                <w:rFonts w:asciiTheme="minorHAnsi" w:eastAsiaTheme="minorEastAsia" w:hAnsiTheme="minorHAnsi" w:cstheme="minorBidi"/>
                <w:smallCaps w:val="0"/>
                <w:noProof/>
                <w:sz w:val="21"/>
                <w:szCs w:val="22"/>
              </w:rPr>
              <w:tab/>
            </w:r>
            <w:r w:rsidRPr="00543211">
              <w:rPr>
                <w:rStyle w:val="af4"/>
                <w:rFonts w:ascii="黑体" w:hAnsi="黑体"/>
                <w:noProof/>
              </w:rPr>
              <w:t>软件环境</w:t>
            </w:r>
            <w:r>
              <w:rPr>
                <w:noProof/>
                <w:webHidden/>
              </w:rPr>
              <w:tab/>
            </w:r>
            <w:r>
              <w:rPr>
                <w:noProof/>
                <w:webHidden/>
              </w:rPr>
              <w:fldChar w:fldCharType="begin"/>
            </w:r>
            <w:r>
              <w:rPr>
                <w:noProof/>
                <w:webHidden/>
              </w:rPr>
              <w:instrText xml:space="preserve"> PAGEREF _Toc12542157 \h </w:instrText>
            </w:r>
            <w:r>
              <w:rPr>
                <w:noProof/>
                <w:webHidden/>
              </w:rPr>
            </w:r>
            <w:r>
              <w:rPr>
                <w:noProof/>
                <w:webHidden/>
              </w:rPr>
              <w:fldChar w:fldCharType="separate"/>
            </w:r>
            <w:r>
              <w:rPr>
                <w:noProof/>
                <w:webHidden/>
              </w:rPr>
              <w:t>20</w:t>
            </w:r>
            <w:r>
              <w:rPr>
                <w:noProof/>
                <w:webHidden/>
              </w:rPr>
              <w:fldChar w:fldCharType="end"/>
            </w:r>
          </w:hyperlink>
        </w:p>
        <w:p w14:paraId="715788D3" w14:textId="4555A529" w:rsidR="007714EB" w:rsidRDefault="007714EB">
          <w:pPr>
            <w:pStyle w:val="TOC2"/>
            <w:tabs>
              <w:tab w:val="left" w:pos="840"/>
              <w:tab w:val="right" w:leader="dot" w:pos="9627"/>
            </w:tabs>
            <w:rPr>
              <w:rFonts w:asciiTheme="minorHAnsi" w:eastAsiaTheme="minorEastAsia" w:hAnsiTheme="minorHAnsi" w:cstheme="minorBidi"/>
              <w:smallCaps w:val="0"/>
              <w:noProof/>
              <w:sz w:val="21"/>
              <w:szCs w:val="22"/>
            </w:rPr>
          </w:pPr>
          <w:hyperlink w:anchor="_Toc12542158" w:history="1">
            <w:r w:rsidRPr="00543211">
              <w:rPr>
                <w:rStyle w:val="af4"/>
                <w:rFonts w:ascii="黑体" w:hAnsi="黑体"/>
                <w:noProof/>
              </w:rPr>
              <w:t>5.2</w:t>
            </w:r>
            <w:r>
              <w:rPr>
                <w:rFonts w:asciiTheme="minorHAnsi" w:eastAsiaTheme="minorEastAsia" w:hAnsiTheme="minorHAnsi" w:cstheme="minorBidi"/>
                <w:smallCaps w:val="0"/>
                <w:noProof/>
                <w:sz w:val="21"/>
                <w:szCs w:val="22"/>
              </w:rPr>
              <w:tab/>
            </w:r>
            <w:r w:rsidRPr="00543211">
              <w:rPr>
                <w:rStyle w:val="af4"/>
                <w:rFonts w:ascii="黑体" w:hAnsi="黑体"/>
                <w:noProof/>
              </w:rPr>
              <w:t>硬件环境</w:t>
            </w:r>
            <w:r>
              <w:rPr>
                <w:noProof/>
                <w:webHidden/>
              </w:rPr>
              <w:tab/>
            </w:r>
            <w:r>
              <w:rPr>
                <w:noProof/>
                <w:webHidden/>
              </w:rPr>
              <w:fldChar w:fldCharType="begin"/>
            </w:r>
            <w:r>
              <w:rPr>
                <w:noProof/>
                <w:webHidden/>
              </w:rPr>
              <w:instrText xml:space="preserve"> PAGEREF _Toc12542158 \h </w:instrText>
            </w:r>
            <w:r>
              <w:rPr>
                <w:noProof/>
                <w:webHidden/>
              </w:rPr>
            </w:r>
            <w:r>
              <w:rPr>
                <w:noProof/>
                <w:webHidden/>
              </w:rPr>
              <w:fldChar w:fldCharType="separate"/>
            </w:r>
            <w:r>
              <w:rPr>
                <w:noProof/>
                <w:webHidden/>
              </w:rPr>
              <w:t>20</w:t>
            </w:r>
            <w:r>
              <w:rPr>
                <w:noProof/>
                <w:webHidden/>
              </w:rPr>
              <w:fldChar w:fldCharType="end"/>
            </w:r>
          </w:hyperlink>
        </w:p>
        <w:p w14:paraId="42898E9D" w14:textId="353CABD7" w:rsidR="00A722C5" w:rsidRDefault="0049456F">
          <w:r>
            <w:fldChar w:fldCharType="end"/>
          </w:r>
        </w:p>
      </w:sdtContent>
    </w:sdt>
    <w:p w14:paraId="3230ED49" w14:textId="77777777" w:rsidR="00A722C5" w:rsidRDefault="00A722C5" w:rsidP="00A722C5">
      <w:pPr>
        <w:jc w:val="center"/>
      </w:pPr>
    </w:p>
    <w:p w14:paraId="1A0BD19A" w14:textId="77777777" w:rsidR="00FF5E58" w:rsidRDefault="00FF5E58">
      <w:pPr>
        <w:pStyle w:val="ac"/>
        <w:sectPr w:rsidR="00FF5E58" w:rsidSect="00A11715">
          <w:footerReference w:type="default" r:id="rId11"/>
          <w:headerReference w:type="first" r:id="rId12"/>
          <w:footerReference w:type="first" r:id="rId13"/>
          <w:pgSz w:w="11906" w:h="16838" w:code="9"/>
          <w:pgMar w:top="1134" w:right="851" w:bottom="1293" w:left="1418" w:header="737" w:footer="737" w:gutter="0"/>
          <w:cols w:space="425"/>
          <w:titlePg/>
          <w:docGrid w:type="linesAndChars" w:linePitch="312"/>
        </w:sectPr>
      </w:pPr>
    </w:p>
    <w:p w14:paraId="5274D0BE" w14:textId="77777777" w:rsidR="0051336D" w:rsidRPr="006F778C" w:rsidRDefault="0051336D">
      <w:pPr>
        <w:pStyle w:val="10"/>
        <w:keepNext w:val="0"/>
        <w:pageBreakBefore/>
        <w:rPr>
          <w:sz w:val="44"/>
        </w:rPr>
      </w:pPr>
      <w:bookmarkStart w:id="0" w:name="_Toc22017100"/>
      <w:bookmarkStart w:id="1" w:name="_Toc86901466"/>
      <w:bookmarkStart w:id="2" w:name="_Toc196292989"/>
      <w:bookmarkStart w:id="3" w:name="_Toc196293133"/>
      <w:bookmarkStart w:id="4" w:name="_Toc504057010"/>
      <w:bookmarkStart w:id="5" w:name="_Toc12542110"/>
      <w:r w:rsidRPr="006F778C">
        <w:rPr>
          <w:rFonts w:hint="eastAsia"/>
          <w:sz w:val="44"/>
        </w:rPr>
        <w:lastRenderedPageBreak/>
        <w:t>引言</w:t>
      </w:r>
      <w:bookmarkEnd w:id="0"/>
      <w:bookmarkEnd w:id="1"/>
      <w:bookmarkEnd w:id="2"/>
      <w:bookmarkEnd w:id="3"/>
      <w:bookmarkEnd w:id="4"/>
      <w:bookmarkEnd w:id="5"/>
    </w:p>
    <w:p w14:paraId="6678F405" w14:textId="77777777" w:rsidR="002C7AA8" w:rsidRPr="006F778C" w:rsidRDefault="00CB0057" w:rsidP="00AC0815">
      <w:pPr>
        <w:pStyle w:val="20"/>
        <w:rPr>
          <w:rStyle w:val="Char"/>
          <w:sz w:val="32"/>
        </w:rPr>
      </w:pPr>
      <w:bookmarkStart w:id="6" w:name="_Toc504057011"/>
      <w:bookmarkStart w:id="7" w:name="_Toc12542111"/>
      <w:r w:rsidRPr="006F778C">
        <w:rPr>
          <w:rFonts w:hint="eastAsia"/>
          <w:sz w:val="32"/>
        </w:rPr>
        <w:t>目的</w:t>
      </w:r>
      <w:bookmarkEnd w:id="6"/>
      <w:bookmarkEnd w:id="7"/>
    </w:p>
    <w:p w14:paraId="49364C57" w14:textId="77777777" w:rsidR="008B6D40" w:rsidRPr="003A6533" w:rsidRDefault="003A6533" w:rsidP="003A6533">
      <w:pPr>
        <w:rPr>
          <w:rFonts w:ascii="宋体" w:hAnsi="宋体" w:cs="Arial"/>
          <w:szCs w:val="21"/>
        </w:rPr>
      </w:pPr>
      <w:r>
        <w:rPr>
          <w:rFonts w:hint="eastAsia"/>
        </w:rPr>
        <w:tab/>
      </w:r>
      <w:r>
        <w:rPr>
          <w:rFonts w:hint="eastAsia"/>
        </w:rPr>
        <w:t>本文档是参考《东软企业工资管理需求规约》和工资管理方面的实际工作流程进行充分调研后整理出来的，描述最终用户关于工资管理方面的业务流程和业务需求的文档，本文档的目的一方面是作为开发结束后的技术总结文档，另一方面是作为后续开发设计的业务需求指导文档。</w:t>
      </w:r>
    </w:p>
    <w:p w14:paraId="431B8E5B" w14:textId="77777777" w:rsidR="008B6D40" w:rsidRDefault="008B6D40" w:rsidP="008B6D40">
      <w:pPr>
        <w:pStyle w:val="20"/>
        <w:rPr>
          <w:sz w:val="32"/>
        </w:rPr>
      </w:pPr>
      <w:bookmarkStart w:id="8" w:name="_Toc504057012"/>
      <w:bookmarkStart w:id="9" w:name="_Toc12542112"/>
      <w:r>
        <w:rPr>
          <w:rFonts w:hint="eastAsia"/>
          <w:sz w:val="32"/>
        </w:rPr>
        <w:t>背景</w:t>
      </w:r>
      <w:bookmarkEnd w:id="8"/>
      <w:bookmarkEnd w:id="9"/>
    </w:p>
    <w:p w14:paraId="1331105A" w14:textId="77777777" w:rsidR="008B6D40" w:rsidRPr="008B6D40" w:rsidRDefault="003A6533" w:rsidP="008B6D40">
      <w:pPr>
        <w:spacing w:line="360" w:lineRule="auto"/>
        <w:ind w:firstLine="420"/>
      </w:pPr>
      <w:r>
        <w:rPr>
          <w:rFonts w:hint="eastAsia"/>
        </w:rPr>
        <w:t>在现代企业中，公司的管理离不开对员工信息和员工</w:t>
      </w:r>
      <w:r w:rsidR="00AA0B8D">
        <w:rPr>
          <w:rFonts w:hint="eastAsia"/>
        </w:rPr>
        <w:t>工资的管理。因此，此软件系统通过对现代企业员工工资的构成和发放情况的研究，划分了企业工资管理应具备的功能模块，并对其进行了集成</w:t>
      </w:r>
      <w:r w:rsidR="008B6D40" w:rsidRPr="00262846">
        <w:rPr>
          <w:rFonts w:hint="eastAsia"/>
        </w:rPr>
        <w:t>。</w:t>
      </w:r>
    </w:p>
    <w:p w14:paraId="5C4D179F" w14:textId="77777777" w:rsidR="00AA0B8D" w:rsidRDefault="008B6D40" w:rsidP="00AA0B8D">
      <w:pPr>
        <w:pStyle w:val="20"/>
        <w:rPr>
          <w:sz w:val="32"/>
        </w:rPr>
      </w:pPr>
      <w:bookmarkStart w:id="10" w:name="_Toc504057013"/>
      <w:bookmarkStart w:id="11" w:name="_Toc12542113"/>
      <w:r w:rsidRPr="006F778C">
        <w:rPr>
          <w:rFonts w:hint="eastAsia"/>
          <w:sz w:val="32"/>
        </w:rPr>
        <w:t>参考资料</w:t>
      </w:r>
      <w:bookmarkEnd w:id="10"/>
      <w:bookmarkEnd w:id="11"/>
    </w:p>
    <w:p w14:paraId="1490212E" w14:textId="77777777" w:rsidR="00AA0B8D" w:rsidRPr="00AA0B8D" w:rsidRDefault="00AA0B8D" w:rsidP="00AA0B8D">
      <w:pPr>
        <w:ind w:left="420"/>
      </w:pPr>
      <w:r>
        <w:rPr>
          <w:rFonts w:hint="eastAsia"/>
        </w:rPr>
        <w:t>《</w:t>
      </w:r>
      <w:r w:rsidRPr="00AA0B8D">
        <w:rPr>
          <w:rFonts w:hint="eastAsia"/>
        </w:rPr>
        <w:t>02.</w:t>
      </w:r>
      <w:r w:rsidRPr="00AA0B8D">
        <w:rPr>
          <w:rFonts w:hint="eastAsia"/>
        </w:rPr>
        <w:t>人事管理系统</w:t>
      </w:r>
      <w:r w:rsidRPr="00AA0B8D">
        <w:rPr>
          <w:rFonts w:hint="eastAsia"/>
        </w:rPr>
        <w:t>-</w:t>
      </w:r>
      <w:r w:rsidRPr="00AA0B8D">
        <w:rPr>
          <w:rFonts w:hint="eastAsia"/>
        </w:rPr>
        <w:t>需求规约</w:t>
      </w:r>
      <w:r>
        <w:rPr>
          <w:rFonts w:hint="eastAsia"/>
        </w:rPr>
        <w:t>》</w:t>
      </w:r>
    </w:p>
    <w:p w14:paraId="7855A332" w14:textId="77777777" w:rsidR="00DE00EC" w:rsidRPr="006F778C" w:rsidRDefault="006C7F15" w:rsidP="00EE4F45">
      <w:pPr>
        <w:pStyle w:val="20"/>
        <w:rPr>
          <w:sz w:val="32"/>
        </w:rPr>
      </w:pPr>
      <w:bookmarkStart w:id="12" w:name="_Toc504057014"/>
      <w:bookmarkStart w:id="13" w:name="_Toc12542114"/>
      <w:r w:rsidRPr="006F778C">
        <w:rPr>
          <w:rFonts w:hint="eastAsia"/>
          <w:sz w:val="32"/>
        </w:rPr>
        <w:t>术语</w:t>
      </w:r>
      <w:bookmarkEnd w:id="12"/>
      <w:bookmarkEnd w:id="13"/>
    </w:p>
    <w:p w14:paraId="0862ABEE" w14:textId="77777777" w:rsidR="00C640EF" w:rsidRPr="00C640EF" w:rsidRDefault="00AA0B8D" w:rsidP="00C640EF">
      <w:pPr>
        <w:spacing w:line="360" w:lineRule="auto"/>
        <w:ind w:firstLine="420"/>
      </w:pPr>
      <w:r>
        <w:rPr>
          <w:rFonts w:hint="eastAsia"/>
        </w:rPr>
        <w:t>暂无</w:t>
      </w:r>
      <w:r w:rsidR="00C640EF">
        <w:rPr>
          <w:rFonts w:hint="eastAsia"/>
        </w:rPr>
        <w:t>。</w:t>
      </w:r>
    </w:p>
    <w:p w14:paraId="4C6A7931" w14:textId="77777777" w:rsidR="00F51197" w:rsidRPr="006F778C" w:rsidRDefault="008B6D40" w:rsidP="006F778C">
      <w:pPr>
        <w:pStyle w:val="10"/>
        <w:rPr>
          <w:sz w:val="44"/>
        </w:rPr>
      </w:pPr>
      <w:bookmarkStart w:id="14" w:name="_Toc504057015"/>
      <w:bookmarkStart w:id="15" w:name="_Toc12542115"/>
      <w:r>
        <w:rPr>
          <w:rFonts w:hint="eastAsia"/>
          <w:sz w:val="44"/>
        </w:rPr>
        <w:t>任务</w:t>
      </w:r>
      <w:r w:rsidRPr="006F778C">
        <w:rPr>
          <w:rFonts w:hint="eastAsia"/>
          <w:sz w:val="44"/>
        </w:rPr>
        <w:t>概述</w:t>
      </w:r>
      <w:bookmarkEnd w:id="14"/>
      <w:bookmarkEnd w:id="15"/>
    </w:p>
    <w:p w14:paraId="2BB81B54" w14:textId="77777777" w:rsidR="00245C5D" w:rsidRDefault="008B6D40" w:rsidP="00473142">
      <w:pPr>
        <w:pStyle w:val="20"/>
        <w:rPr>
          <w:sz w:val="32"/>
        </w:rPr>
      </w:pPr>
      <w:bookmarkStart w:id="16" w:name="_Toc504057016"/>
      <w:bookmarkStart w:id="17" w:name="_Toc12542116"/>
      <w:r>
        <w:rPr>
          <w:rFonts w:hint="eastAsia"/>
          <w:sz w:val="32"/>
        </w:rPr>
        <w:t>目标</w:t>
      </w:r>
      <w:bookmarkEnd w:id="16"/>
      <w:bookmarkEnd w:id="17"/>
    </w:p>
    <w:p w14:paraId="50FD26C7" w14:textId="77777777" w:rsidR="00AA0B8D" w:rsidRDefault="00AA0B8D" w:rsidP="00AA0B8D">
      <w:pPr>
        <w:ind w:firstLine="420"/>
      </w:pPr>
      <w:r w:rsidRPr="0045074B">
        <w:rPr>
          <w:rFonts w:hint="eastAsia"/>
        </w:rPr>
        <w:t>项目总体目标是</w:t>
      </w:r>
      <w:proofErr w:type="gramStart"/>
      <w:r w:rsidRPr="0045074B">
        <w:rPr>
          <w:rFonts w:hint="eastAsia"/>
        </w:rPr>
        <w:t>搭建</w:t>
      </w:r>
      <w:r>
        <w:rPr>
          <w:rFonts w:hint="eastAsia"/>
        </w:rPr>
        <w:t>东软企业</w:t>
      </w:r>
      <w:proofErr w:type="gramEnd"/>
      <w:r w:rsidRPr="0045074B">
        <w:rPr>
          <w:rFonts w:hint="eastAsia"/>
        </w:rPr>
        <w:t>的</w:t>
      </w:r>
      <w:r>
        <w:rPr>
          <w:rFonts w:hint="eastAsia"/>
        </w:rPr>
        <w:t>工资</w:t>
      </w:r>
      <w:r w:rsidRPr="0045074B">
        <w:rPr>
          <w:rFonts w:hint="eastAsia"/>
        </w:rPr>
        <w:t>管理平台，</w:t>
      </w:r>
      <w:r w:rsidRPr="00BA1ECF">
        <w:rPr>
          <w:rFonts w:hint="eastAsia"/>
          <w:szCs w:val="21"/>
        </w:rPr>
        <w:t>采用计算机</w:t>
      </w:r>
      <w:r>
        <w:rPr>
          <w:rFonts w:hint="eastAsia"/>
        </w:rPr>
        <w:t>对工资信息进行管理</w:t>
      </w:r>
      <w:r w:rsidRPr="00BA1ECF">
        <w:rPr>
          <w:rFonts w:hint="eastAsia"/>
          <w:szCs w:val="21"/>
        </w:rPr>
        <w:t>。帮助</w:t>
      </w:r>
      <w:r>
        <w:rPr>
          <w:rFonts w:hint="eastAsia"/>
          <w:szCs w:val="21"/>
        </w:rPr>
        <w:t>公司的薪资专员</w:t>
      </w:r>
      <w:r w:rsidRPr="00BA1ECF">
        <w:rPr>
          <w:rFonts w:hint="eastAsia"/>
          <w:szCs w:val="21"/>
        </w:rPr>
        <w:t>提高工作效率，实现</w:t>
      </w:r>
      <w:r>
        <w:rPr>
          <w:rFonts w:hint="eastAsia"/>
          <w:szCs w:val="21"/>
        </w:rPr>
        <w:t>工资</w:t>
      </w:r>
      <w:r w:rsidRPr="00BA1ECF">
        <w:rPr>
          <w:rFonts w:hint="eastAsia"/>
          <w:szCs w:val="21"/>
        </w:rPr>
        <w:t>管理工作流程的系统化，规范化和自动化。</w:t>
      </w:r>
      <w:r>
        <w:rPr>
          <w:rFonts w:hint="eastAsia"/>
        </w:rPr>
        <w:t>避免以往手工填写单据的低效率、数据易出错、统计费时费力现象的发生。该项目</w:t>
      </w:r>
      <w:r w:rsidRPr="0045074B">
        <w:rPr>
          <w:rFonts w:hint="eastAsia"/>
        </w:rPr>
        <w:t>不仅满足目前的业务需要，还要满足</w:t>
      </w:r>
      <w:r>
        <w:rPr>
          <w:rFonts w:hint="eastAsia"/>
        </w:rPr>
        <w:t>公司将来薪资调整</w:t>
      </w:r>
      <w:r w:rsidRPr="0045074B">
        <w:rPr>
          <w:rFonts w:hint="eastAsia"/>
        </w:rPr>
        <w:t>的</w:t>
      </w:r>
      <w:r>
        <w:rPr>
          <w:rFonts w:hint="eastAsia"/>
        </w:rPr>
        <w:t>需要</w:t>
      </w:r>
      <w:r w:rsidRPr="0045074B">
        <w:rPr>
          <w:rFonts w:hint="eastAsia"/>
        </w:rPr>
        <w:t>，具备良好的可扩展性</w:t>
      </w:r>
      <w:r>
        <w:rPr>
          <w:rFonts w:hint="eastAsia"/>
        </w:rPr>
        <w:t>、可移植性、可复用性</w:t>
      </w:r>
      <w:r w:rsidRPr="0045074B">
        <w:rPr>
          <w:rFonts w:hint="eastAsia"/>
        </w:rPr>
        <w:t>。</w:t>
      </w:r>
    </w:p>
    <w:p w14:paraId="1AC58227" w14:textId="77777777" w:rsidR="00AA0B8D" w:rsidRDefault="00AA0B8D" w:rsidP="00AA0B8D">
      <w:pPr>
        <w:pStyle w:val="20"/>
      </w:pPr>
      <w:bookmarkStart w:id="18" w:name="_Toc262458204"/>
      <w:bookmarkStart w:id="19" w:name="_Toc262896200"/>
      <w:r>
        <w:rPr>
          <w:rFonts w:hint="eastAsia"/>
        </w:rPr>
        <w:t xml:space="preserve"> </w:t>
      </w:r>
      <w:r>
        <w:t xml:space="preserve">  </w:t>
      </w:r>
      <w:bookmarkStart w:id="20" w:name="_Toc12542117"/>
      <w:r>
        <w:rPr>
          <w:rFonts w:hint="eastAsia"/>
        </w:rPr>
        <w:t>项目描述</w:t>
      </w:r>
      <w:bookmarkEnd w:id="18"/>
      <w:bookmarkEnd w:id="19"/>
      <w:bookmarkEnd w:id="20"/>
    </w:p>
    <w:p w14:paraId="261ECE30" w14:textId="77777777" w:rsidR="00AA0B8D" w:rsidRPr="008B2E61" w:rsidRDefault="00AA0B8D" w:rsidP="00AA0B8D">
      <w:pPr>
        <w:adjustRightInd w:val="0"/>
        <w:snapToGrid w:val="0"/>
        <w:ind w:firstLine="420"/>
        <w:rPr>
          <w:szCs w:val="21"/>
        </w:rPr>
      </w:pPr>
      <w:r w:rsidRPr="008B2E61">
        <w:rPr>
          <w:rFonts w:hint="eastAsia"/>
          <w:szCs w:val="21"/>
        </w:rPr>
        <w:t>工资管理作为企业内部的一种财务管理，由于企业职工人数较多，每一位职工的具体实际情况也不尽相同，各项工资条款的发放，如果没有一个完整的管理系统很难管理企业各个阶层职员的工资。一个完善的工资管理系统不仅可以有效的激励职员，而且还可以节省企业的人力物力。企业工资管理系统的主要任务是用计算机对各种工资信息进行日常的管理，如查询、修改、增加、删除以及存储等，迅速准确地完成各种工资信息的统计计算和汇总工作，快速打印出工资报表，本企业工资管理系统主要有以下几大功能：</w:t>
      </w:r>
    </w:p>
    <w:p w14:paraId="06D8CDE0" w14:textId="77777777" w:rsidR="00AA0B8D" w:rsidRPr="008B2E61" w:rsidRDefault="00AA0B8D" w:rsidP="00AA0B8D">
      <w:pPr>
        <w:adjustRightInd w:val="0"/>
        <w:snapToGrid w:val="0"/>
        <w:ind w:firstLineChars="100" w:firstLine="210"/>
        <w:rPr>
          <w:szCs w:val="21"/>
        </w:rPr>
      </w:pPr>
      <w:r>
        <w:rPr>
          <w:rFonts w:hint="eastAsia"/>
          <w:szCs w:val="21"/>
        </w:rPr>
        <w:t>（</w:t>
      </w:r>
      <w:r>
        <w:rPr>
          <w:rFonts w:hint="eastAsia"/>
          <w:szCs w:val="21"/>
        </w:rPr>
        <w:t>1</w:t>
      </w:r>
      <w:r>
        <w:rPr>
          <w:rFonts w:hint="eastAsia"/>
          <w:szCs w:val="21"/>
        </w:rPr>
        <w:t>）</w:t>
      </w:r>
      <w:r w:rsidRPr="008B2E61">
        <w:rPr>
          <w:rFonts w:hint="eastAsia"/>
          <w:szCs w:val="21"/>
        </w:rPr>
        <w:t>对具体工资表中的各个工资项目设定及维护。目的是考虑到系统将来的扩展性，对于企业新的工资项目可以动态增加及删除。</w:t>
      </w:r>
    </w:p>
    <w:p w14:paraId="465EB3F6" w14:textId="77777777" w:rsidR="00AA0B8D" w:rsidRPr="008B2E61" w:rsidRDefault="00AA0B8D" w:rsidP="00AA0B8D">
      <w:pPr>
        <w:adjustRightInd w:val="0"/>
        <w:snapToGrid w:val="0"/>
        <w:ind w:firstLineChars="100" w:firstLine="210"/>
        <w:rPr>
          <w:szCs w:val="21"/>
        </w:rPr>
      </w:pPr>
      <w:r>
        <w:rPr>
          <w:rFonts w:hint="eastAsia"/>
          <w:szCs w:val="21"/>
        </w:rPr>
        <w:t>（</w:t>
      </w:r>
      <w:r>
        <w:rPr>
          <w:rFonts w:hint="eastAsia"/>
          <w:szCs w:val="21"/>
        </w:rPr>
        <w:t>2</w:t>
      </w:r>
      <w:r>
        <w:rPr>
          <w:rFonts w:hint="eastAsia"/>
          <w:szCs w:val="21"/>
        </w:rPr>
        <w:t>）</w:t>
      </w:r>
      <w:r w:rsidRPr="008B2E61">
        <w:rPr>
          <w:rFonts w:hint="eastAsia"/>
          <w:szCs w:val="21"/>
        </w:rPr>
        <w:t>对职工的</w:t>
      </w:r>
      <w:r>
        <w:rPr>
          <w:rFonts w:hint="eastAsia"/>
          <w:szCs w:val="21"/>
        </w:rPr>
        <w:t>导入数据的</w:t>
      </w:r>
      <w:r w:rsidRPr="008B2E61">
        <w:rPr>
          <w:rFonts w:hint="eastAsia"/>
          <w:szCs w:val="21"/>
        </w:rPr>
        <w:t>维护，批量</w:t>
      </w:r>
      <w:r>
        <w:rPr>
          <w:rFonts w:hint="eastAsia"/>
          <w:szCs w:val="21"/>
        </w:rPr>
        <w:t>维护</w:t>
      </w:r>
      <w:r w:rsidRPr="008B2E61">
        <w:rPr>
          <w:rFonts w:hint="eastAsia"/>
          <w:szCs w:val="21"/>
        </w:rPr>
        <w:t>员工的</w:t>
      </w:r>
      <w:r>
        <w:rPr>
          <w:rFonts w:hint="eastAsia"/>
          <w:szCs w:val="21"/>
        </w:rPr>
        <w:t>导入数据</w:t>
      </w:r>
      <w:r w:rsidRPr="008B2E61">
        <w:rPr>
          <w:rFonts w:hint="eastAsia"/>
          <w:szCs w:val="21"/>
        </w:rPr>
        <w:t>信息。为</w:t>
      </w:r>
      <w:r>
        <w:rPr>
          <w:rFonts w:hint="eastAsia"/>
          <w:szCs w:val="21"/>
        </w:rPr>
        <w:t>导入项目的</w:t>
      </w:r>
      <w:r w:rsidRPr="008B2E61">
        <w:rPr>
          <w:rFonts w:hint="eastAsia"/>
          <w:szCs w:val="21"/>
        </w:rPr>
        <w:t>工资</w:t>
      </w:r>
      <w:proofErr w:type="gramStart"/>
      <w:r>
        <w:rPr>
          <w:rFonts w:hint="eastAsia"/>
          <w:szCs w:val="21"/>
        </w:rPr>
        <w:t>结</w:t>
      </w:r>
      <w:r w:rsidRPr="008B2E61">
        <w:rPr>
          <w:rFonts w:hint="eastAsia"/>
          <w:szCs w:val="21"/>
        </w:rPr>
        <w:t>算做</w:t>
      </w:r>
      <w:proofErr w:type="gramEnd"/>
      <w:r w:rsidRPr="008B2E61">
        <w:rPr>
          <w:rFonts w:hint="eastAsia"/>
          <w:szCs w:val="21"/>
        </w:rPr>
        <w:t>准备。</w:t>
      </w:r>
    </w:p>
    <w:p w14:paraId="3A2AB6F0" w14:textId="77777777" w:rsidR="00AA0B8D" w:rsidRPr="008B2E61" w:rsidRDefault="00AA0B8D" w:rsidP="00AA0B8D">
      <w:pPr>
        <w:adjustRightInd w:val="0"/>
        <w:snapToGrid w:val="0"/>
        <w:ind w:firstLineChars="100" w:firstLine="210"/>
        <w:rPr>
          <w:szCs w:val="21"/>
        </w:rPr>
      </w:pPr>
      <w:r>
        <w:rPr>
          <w:rFonts w:hint="eastAsia"/>
          <w:szCs w:val="21"/>
        </w:rPr>
        <w:t>（</w:t>
      </w:r>
      <w:r>
        <w:rPr>
          <w:rFonts w:hint="eastAsia"/>
          <w:szCs w:val="21"/>
        </w:rPr>
        <w:t>3</w:t>
      </w:r>
      <w:r>
        <w:rPr>
          <w:rFonts w:hint="eastAsia"/>
          <w:szCs w:val="21"/>
        </w:rPr>
        <w:t>）</w:t>
      </w:r>
      <w:r w:rsidRPr="008B2E61">
        <w:rPr>
          <w:rFonts w:hint="eastAsia"/>
          <w:szCs w:val="21"/>
        </w:rPr>
        <w:t>对职工的固定工资信息维护，批量</w:t>
      </w:r>
      <w:r>
        <w:rPr>
          <w:rFonts w:hint="eastAsia"/>
          <w:szCs w:val="21"/>
        </w:rPr>
        <w:t>维护</w:t>
      </w:r>
      <w:r w:rsidRPr="008B2E61">
        <w:rPr>
          <w:rFonts w:hint="eastAsia"/>
          <w:szCs w:val="21"/>
        </w:rPr>
        <w:t>员工的固定工资信息。如基本工资、采暖补贴等。</w:t>
      </w:r>
    </w:p>
    <w:p w14:paraId="13B8F579" w14:textId="77777777" w:rsidR="00AA0B8D" w:rsidRPr="008B2E61" w:rsidRDefault="00AA0B8D" w:rsidP="00AA0B8D">
      <w:pPr>
        <w:adjustRightInd w:val="0"/>
        <w:snapToGrid w:val="0"/>
        <w:ind w:firstLineChars="100" w:firstLine="210"/>
        <w:rPr>
          <w:szCs w:val="21"/>
        </w:rPr>
      </w:pPr>
      <w:r>
        <w:rPr>
          <w:rFonts w:hint="eastAsia"/>
          <w:szCs w:val="21"/>
        </w:rPr>
        <w:t>（</w:t>
      </w:r>
      <w:r>
        <w:rPr>
          <w:rFonts w:hint="eastAsia"/>
          <w:szCs w:val="21"/>
        </w:rPr>
        <w:t>4</w:t>
      </w:r>
      <w:r>
        <w:rPr>
          <w:rFonts w:hint="eastAsia"/>
          <w:szCs w:val="21"/>
        </w:rPr>
        <w:t>）</w:t>
      </w:r>
      <w:r w:rsidRPr="008B2E61">
        <w:rPr>
          <w:rFonts w:hint="eastAsia"/>
          <w:szCs w:val="21"/>
        </w:rPr>
        <w:t>工资进行结算、</w:t>
      </w:r>
      <w:r>
        <w:rPr>
          <w:rFonts w:hint="eastAsia"/>
          <w:szCs w:val="21"/>
        </w:rPr>
        <w:t>发放</w:t>
      </w:r>
      <w:r w:rsidRPr="008B2E61">
        <w:rPr>
          <w:rFonts w:hint="eastAsia"/>
          <w:szCs w:val="21"/>
        </w:rPr>
        <w:t>。可以对职工的各个工资项目的工资进行批量</w:t>
      </w:r>
      <w:r>
        <w:rPr>
          <w:rFonts w:hint="eastAsia"/>
          <w:szCs w:val="21"/>
        </w:rPr>
        <w:t>计算</w:t>
      </w:r>
      <w:r w:rsidRPr="008B2E61">
        <w:rPr>
          <w:rFonts w:hint="eastAsia"/>
          <w:szCs w:val="21"/>
        </w:rPr>
        <w:t>，</w:t>
      </w:r>
      <w:r>
        <w:rPr>
          <w:rFonts w:hint="eastAsia"/>
          <w:szCs w:val="21"/>
        </w:rPr>
        <w:t>如</w:t>
      </w:r>
      <w:r w:rsidRPr="008B2E61">
        <w:rPr>
          <w:rFonts w:hint="eastAsia"/>
          <w:szCs w:val="21"/>
        </w:rPr>
        <w:t>对某个部门的职工的工资进行计算，</w:t>
      </w:r>
      <w:r>
        <w:rPr>
          <w:rFonts w:hint="eastAsia"/>
          <w:szCs w:val="21"/>
        </w:rPr>
        <w:t>包括</w:t>
      </w:r>
      <w:r w:rsidRPr="008B2E61">
        <w:rPr>
          <w:rFonts w:hint="eastAsia"/>
          <w:szCs w:val="21"/>
        </w:rPr>
        <w:t>计算考勤工资、五险</w:t>
      </w:r>
      <w:proofErr w:type="gramStart"/>
      <w:r w:rsidRPr="008B2E61">
        <w:rPr>
          <w:rFonts w:hint="eastAsia"/>
          <w:szCs w:val="21"/>
        </w:rPr>
        <w:t>一</w:t>
      </w:r>
      <w:proofErr w:type="gramEnd"/>
      <w:r w:rsidRPr="008B2E61">
        <w:rPr>
          <w:rFonts w:hint="eastAsia"/>
          <w:szCs w:val="21"/>
        </w:rPr>
        <w:t>金、应发金额、应扣金额及实发金额等。</w:t>
      </w:r>
    </w:p>
    <w:p w14:paraId="39ADE618" w14:textId="77777777" w:rsidR="00AA0B8D" w:rsidRPr="008B2E61" w:rsidRDefault="00AA0B8D" w:rsidP="00AA0B8D">
      <w:pPr>
        <w:adjustRightInd w:val="0"/>
        <w:snapToGrid w:val="0"/>
        <w:ind w:firstLineChars="100" w:firstLine="210"/>
        <w:rPr>
          <w:szCs w:val="21"/>
        </w:rPr>
      </w:pPr>
      <w:r>
        <w:rPr>
          <w:rFonts w:hint="eastAsia"/>
          <w:szCs w:val="21"/>
        </w:rPr>
        <w:t>（</w:t>
      </w:r>
      <w:r>
        <w:rPr>
          <w:rFonts w:hint="eastAsia"/>
          <w:szCs w:val="21"/>
        </w:rPr>
        <w:t>5</w:t>
      </w:r>
      <w:r>
        <w:rPr>
          <w:rFonts w:hint="eastAsia"/>
          <w:szCs w:val="21"/>
        </w:rPr>
        <w:t>）</w:t>
      </w:r>
      <w:r w:rsidRPr="008B2E61">
        <w:rPr>
          <w:rFonts w:hint="eastAsia"/>
          <w:szCs w:val="21"/>
        </w:rPr>
        <w:t>查询统计功能。要求</w:t>
      </w:r>
      <w:r>
        <w:rPr>
          <w:rFonts w:hint="eastAsia"/>
          <w:szCs w:val="21"/>
        </w:rPr>
        <w:t>既</w:t>
      </w:r>
      <w:r w:rsidRPr="008B2E61">
        <w:rPr>
          <w:rFonts w:hint="eastAsia"/>
          <w:szCs w:val="21"/>
        </w:rPr>
        <w:t>可以单项查询，比如查看某个职工的工资情况等；也可以多项查询，比如某部门职工的在某个月的工资情况等。某个部门或者公司的某个</w:t>
      </w:r>
      <w:proofErr w:type="gramStart"/>
      <w:r w:rsidRPr="008B2E61">
        <w:rPr>
          <w:rFonts w:hint="eastAsia"/>
          <w:szCs w:val="21"/>
        </w:rPr>
        <w:t>月或者</w:t>
      </w:r>
      <w:proofErr w:type="gramEnd"/>
      <w:r w:rsidRPr="008B2E61">
        <w:rPr>
          <w:rFonts w:hint="eastAsia"/>
          <w:szCs w:val="21"/>
        </w:rPr>
        <w:t>某年的工资汇总统计等。</w:t>
      </w:r>
    </w:p>
    <w:p w14:paraId="5F60F6F7" w14:textId="77777777" w:rsidR="00AA0B8D" w:rsidRPr="00A919A6" w:rsidRDefault="00AA0B8D" w:rsidP="00AA0B8D">
      <w:pPr>
        <w:adjustRightInd w:val="0"/>
        <w:snapToGrid w:val="0"/>
        <w:ind w:firstLineChars="100" w:firstLine="210"/>
      </w:pPr>
      <w:r>
        <w:rPr>
          <w:rFonts w:hint="eastAsia"/>
          <w:szCs w:val="21"/>
        </w:rPr>
        <w:t>（</w:t>
      </w:r>
      <w:r>
        <w:rPr>
          <w:rFonts w:hint="eastAsia"/>
          <w:szCs w:val="21"/>
        </w:rPr>
        <w:t>6</w:t>
      </w:r>
      <w:r>
        <w:rPr>
          <w:rFonts w:hint="eastAsia"/>
          <w:szCs w:val="21"/>
        </w:rPr>
        <w:t>）</w:t>
      </w:r>
      <w:r w:rsidRPr="008B2E61">
        <w:rPr>
          <w:rFonts w:hint="eastAsia"/>
          <w:szCs w:val="21"/>
        </w:rPr>
        <w:t>报表打印功能。发放工资时，要求打印本月的工资表、随工资发</w:t>
      </w:r>
      <w:r w:rsidR="0030526E">
        <w:rPr>
          <w:rFonts w:hint="eastAsia"/>
          <w:szCs w:val="21"/>
        </w:rPr>
        <w:t>给</w:t>
      </w:r>
      <w:r w:rsidRPr="008B2E61">
        <w:rPr>
          <w:rFonts w:hint="eastAsia"/>
          <w:szCs w:val="21"/>
        </w:rPr>
        <w:t>职工的工资条以及工资统计表。</w:t>
      </w:r>
    </w:p>
    <w:p w14:paraId="25EF502D" w14:textId="77777777" w:rsidR="00AA0B8D" w:rsidRPr="00AA0B8D" w:rsidRDefault="00AA0B8D" w:rsidP="00AA0B8D"/>
    <w:p w14:paraId="68E39E25" w14:textId="77777777" w:rsidR="00D1518E" w:rsidRPr="006F778C" w:rsidRDefault="00D1518E" w:rsidP="006F778C">
      <w:pPr>
        <w:pStyle w:val="10"/>
        <w:rPr>
          <w:sz w:val="44"/>
        </w:rPr>
      </w:pPr>
      <w:bookmarkStart w:id="21" w:name="_Toc504057017"/>
      <w:bookmarkStart w:id="22" w:name="_Toc12542118"/>
      <w:r w:rsidRPr="006F778C">
        <w:rPr>
          <w:rFonts w:hint="eastAsia"/>
          <w:sz w:val="44"/>
        </w:rPr>
        <w:t>需求规定</w:t>
      </w:r>
      <w:bookmarkEnd w:id="21"/>
      <w:bookmarkEnd w:id="22"/>
    </w:p>
    <w:p w14:paraId="7F36DC6F" w14:textId="77777777" w:rsidR="00EF6998" w:rsidRDefault="00EF6998" w:rsidP="00404683">
      <w:pPr>
        <w:pStyle w:val="20"/>
        <w:rPr>
          <w:sz w:val="32"/>
        </w:rPr>
      </w:pPr>
      <w:bookmarkStart w:id="23" w:name="_Toc504057018"/>
      <w:bookmarkStart w:id="24" w:name="_Toc84064459"/>
      <w:bookmarkStart w:id="25" w:name="_Toc219299206"/>
      <w:bookmarkStart w:id="26" w:name="_Toc225320990"/>
      <w:bookmarkStart w:id="27" w:name="_Toc12542119"/>
      <w:r>
        <w:rPr>
          <w:rFonts w:hint="eastAsia"/>
          <w:sz w:val="32"/>
        </w:rPr>
        <w:t>非功能性需求</w:t>
      </w:r>
      <w:bookmarkEnd w:id="23"/>
      <w:bookmarkEnd w:id="27"/>
    </w:p>
    <w:p w14:paraId="76B39D36" w14:textId="77777777" w:rsidR="00AA0B8D" w:rsidRPr="00185C6D" w:rsidRDefault="00AA0B8D" w:rsidP="00AA0B8D">
      <w:pPr>
        <w:numPr>
          <w:ilvl w:val="0"/>
          <w:numId w:val="30"/>
        </w:numPr>
        <w:rPr>
          <w:rFonts w:hAnsi="宋体"/>
          <w:szCs w:val="21"/>
        </w:rPr>
      </w:pPr>
      <w:r w:rsidRPr="00185C6D">
        <w:rPr>
          <w:rFonts w:hAnsi="宋体" w:hint="eastAsia"/>
          <w:szCs w:val="21"/>
        </w:rPr>
        <w:t>集中数据管理、分布式应用，实现信息的全面共享，为决策者提供最新的人力资源数据。</w:t>
      </w:r>
    </w:p>
    <w:p w14:paraId="63A30971" w14:textId="77777777" w:rsidR="00AA0B8D" w:rsidRPr="00185C6D" w:rsidRDefault="00AA0B8D" w:rsidP="00AA0B8D">
      <w:pPr>
        <w:numPr>
          <w:ilvl w:val="0"/>
          <w:numId w:val="30"/>
        </w:numPr>
        <w:rPr>
          <w:rFonts w:hAnsi="宋体"/>
          <w:szCs w:val="21"/>
        </w:rPr>
      </w:pPr>
      <w:r w:rsidRPr="00185C6D">
        <w:rPr>
          <w:rFonts w:hAnsi="宋体" w:hint="eastAsia"/>
          <w:szCs w:val="21"/>
        </w:rPr>
        <w:t>完全基于浏览器的操作模式，安装简单、操作方便，具有良好的系统扩充能力。</w:t>
      </w:r>
    </w:p>
    <w:p w14:paraId="00AE1264" w14:textId="77777777" w:rsidR="00AA0B8D" w:rsidRPr="00185C6D" w:rsidRDefault="00AA0B8D" w:rsidP="00AA0B8D">
      <w:pPr>
        <w:numPr>
          <w:ilvl w:val="0"/>
          <w:numId w:val="30"/>
        </w:numPr>
        <w:rPr>
          <w:rFonts w:hAnsi="宋体"/>
          <w:szCs w:val="21"/>
        </w:rPr>
      </w:pPr>
      <w:r w:rsidRPr="00185C6D">
        <w:rPr>
          <w:rFonts w:hAnsi="宋体" w:hint="eastAsia"/>
          <w:szCs w:val="21"/>
        </w:rPr>
        <w:t>灵活的模块需求设计。</w:t>
      </w:r>
    </w:p>
    <w:p w14:paraId="31042DBE" w14:textId="77777777" w:rsidR="00AA0B8D" w:rsidRPr="00185C6D" w:rsidRDefault="00AA0B8D" w:rsidP="00AA0B8D">
      <w:pPr>
        <w:numPr>
          <w:ilvl w:val="0"/>
          <w:numId w:val="30"/>
        </w:numPr>
        <w:rPr>
          <w:rFonts w:hAnsi="宋体"/>
          <w:szCs w:val="21"/>
        </w:rPr>
      </w:pPr>
      <w:r w:rsidRPr="00185C6D">
        <w:rPr>
          <w:rFonts w:hAnsi="宋体" w:hint="eastAsia"/>
          <w:szCs w:val="21"/>
        </w:rPr>
        <w:t>严格的安全管理机制。利用</w:t>
      </w:r>
      <w:r w:rsidRPr="00185C6D">
        <w:rPr>
          <w:rFonts w:hAnsi="宋体" w:hint="eastAsia"/>
          <w:szCs w:val="21"/>
        </w:rPr>
        <w:t>SSL</w:t>
      </w:r>
      <w:r w:rsidRPr="00185C6D">
        <w:rPr>
          <w:rFonts w:hAnsi="宋体" w:hint="eastAsia"/>
          <w:szCs w:val="21"/>
        </w:rPr>
        <w:t>技术维护网络传输安全，利用安全规则和特权保证基本信息的安全管理，提供日常操作的审计功能，并对重要的安全事件提供报警，对重要数据进行加密。</w:t>
      </w:r>
    </w:p>
    <w:p w14:paraId="085B9A56" w14:textId="77777777" w:rsidR="00AA0B8D" w:rsidRDefault="00AA0B8D" w:rsidP="00AA0B8D">
      <w:pPr>
        <w:numPr>
          <w:ilvl w:val="0"/>
          <w:numId w:val="30"/>
        </w:numPr>
        <w:rPr>
          <w:rFonts w:hAnsi="宋体"/>
          <w:szCs w:val="21"/>
        </w:rPr>
      </w:pPr>
      <w:r w:rsidRPr="00185C6D">
        <w:rPr>
          <w:rFonts w:hAnsi="宋体" w:hint="eastAsia"/>
          <w:szCs w:val="21"/>
        </w:rPr>
        <w:t>支持中英文界面切换。</w:t>
      </w:r>
    </w:p>
    <w:p w14:paraId="3D3C78B9" w14:textId="77777777" w:rsidR="00CE7193" w:rsidRPr="00AA0B8D" w:rsidRDefault="00AA0B8D" w:rsidP="00CE7193">
      <w:pPr>
        <w:numPr>
          <w:ilvl w:val="0"/>
          <w:numId w:val="30"/>
        </w:numPr>
        <w:rPr>
          <w:rFonts w:hAnsi="宋体"/>
          <w:szCs w:val="21"/>
        </w:rPr>
      </w:pPr>
      <w:r>
        <w:rPr>
          <w:rFonts w:hAnsi="宋体" w:hint="eastAsia"/>
          <w:szCs w:val="21"/>
        </w:rPr>
        <w:t>对于系统执行的重要操作自动记录操作人和操作日期。操作人默认为当前登录人员。操作日期默认为当天。</w:t>
      </w:r>
    </w:p>
    <w:p w14:paraId="53F01820" w14:textId="77777777" w:rsidR="000F52E8" w:rsidRPr="00D648C3" w:rsidRDefault="00EF6998" w:rsidP="000F52E8">
      <w:pPr>
        <w:pStyle w:val="20"/>
        <w:rPr>
          <w:sz w:val="32"/>
        </w:rPr>
      </w:pPr>
      <w:bookmarkStart w:id="28" w:name="_Toc504057019"/>
      <w:bookmarkStart w:id="29" w:name="_Toc12542120"/>
      <w:r w:rsidRPr="006F778C">
        <w:rPr>
          <w:sz w:val="32"/>
        </w:rPr>
        <w:t>功能性需求</w:t>
      </w:r>
      <w:bookmarkEnd w:id="24"/>
      <w:bookmarkEnd w:id="25"/>
      <w:bookmarkEnd w:id="26"/>
      <w:bookmarkEnd w:id="28"/>
      <w:bookmarkEnd w:id="29"/>
    </w:p>
    <w:p w14:paraId="3CDA6DB9" w14:textId="77777777" w:rsidR="00404683" w:rsidRDefault="00404683" w:rsidP="00404683">
      <w:pPr>
        <w:pStyle w:val="3"/>
        <w:rPr>
          <w:rStyle w:val="Char"/>
          <w:rFonts w:ascii="黑体" w:eastAsia="黑体" w:hAnsi="黑体"/>
          <w:sz w:val="28"/>
        </w:rPr>
      </w:pPr>
      <w:bookmarkStart w:id="30" w:name="_Toc12542121"/>
      <w:r w:rsidRPr="00404683">
        <w:rPr>
          <w:rStyle w:val="Char"/>
          <w:rFonts w:ascii="黑体" w:eastAsia="黑体" w:hAnsi="黑体" w:hint="eastAsia"/>
          <w:sz w:val="28"/>
        </w:rPr>
        <w:t>角色说明</w:t>
      </w:r>
      <w:bookmarkEnd w:id="30"/>
    </w:p>
    <w:p w14:paraId="22B033D7" w14:textId="77777777" w:rsidR="00460A65" w:rsidRDefault="00460A65" w:rsidP="00460A65">
      <w:pPr>
        <w:rPr>
          <w:rFonts w:ascii="Arial" w:hAnsi="Arial" w:cs="Arial"/>
          <w:color w:val="2F2F2F"/>
          <w:shd w:val="clear" w:color="auto" w:fill="FFFFFF"/>
        </w:rPr>
      </w:pPr>
      <w:r>
        <w:rPr>
          <w:rFonts w:ascii="Arial" w:hAnsi="Arial" w:cs="Arial"/>
          <w:color w:val="2F2F2F"/>
          <w:shd w:val="clear" w:color="auto" w:fill="FFFFFF"/>
        </w:rPr>
        <w:t>本系统主要用</w:t>
      </w:r>
      <w:r>
        <w:rPr>
          <w:rFonts w:ascii="Arial" w:hAnsi="Arial" w:cs="Arial" w:hint="eastAsia"/>
          <w:color w:val="2F2F2F"/>
          <w:shd w:val="clear" w:color="auto" w:fill="FFFFFF"/>
        </w:rPr>
        <w:t>企业管理者进行员工信息录入、工资项目录入和发放等事宜</w:t>
      </w:r>
      <w:r>
        <w:rPr>
          <w:rFonts w:ascii="Arial" w:hAnsi="Arial" w:cs="Arial"/>
          <w:color w:val="2F2F2F"/>
          <w:shd w:val="clear" w:color="auto" w:fill="FFFFFF"/>
        </w:rPr>
        <w:t>：</w:t>
      </w:r>
    </w:p>
    <w:p w14:paraId="5CC18C94" w14:textId="77777777" w:rsidR="00460A65" w:rsidRPr="00460A65" w:rsidRDefault="00460A65" w:rsidP="00460A65">
      <w:pPr>
        <w:ind w:firstLine="420"/>
        <w:rPr>
          <w:rFonts w:hint="eastAsia"/>
        </w:rPr>
      </w:pPr>
      <w:r>
        <w:rPr>
          <w:rFonts w:ascii="Arial" w:hAnsi="Arial" w:cs="Arial" w:hint="eastAsia"/>
          <w:color w:val="2F2F2F"/>
          <w:shd w:val="clear" w:color="auto" w:fill="FFFFFF"/>
        </w:rPr>
        <w:t>管理员：维护系统基本信息、对相关信息进行录入、对职员工资进行发放、统计和打印相关报表。</w:t>
      </w:r>
    </w:p>
    <w:p w14:paraId="083B02EE" w14:textId="77777777" w:rsidR="00D648C3" w:rsidRPr="00CE7193" w:rsidRDefault="008A2120" w:rsidP="00CE7193">
      <w:pPr>
        <w:ind w:firstLine="420"/>
      </w:pPr>
      <w:r>
        <w:rPr>
          <w:noProof/>
        </w:rPr>
        <w:drawing>
          <wp:inline distT="0" distB="0" distL="0" distR="0" wp14:anchorId="2AC071A2" wp14:editId="33D4121E">
            <wp:extent cx="4449252" cy="4207329"/>
            <wp:effectExtent l="0" t="0" r="889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906" cy="4216458"/>
                    </a:xfrm>
                    <a:prstGeom prst="rect">
                      <a:avLst/>
                    </a:prstGeom>
                    <a:noFill/>
                    <a:ln>
                      <a:noFill/>
                    </a:ln>
                  </pic:spPr>
                </pic:pic>
              </a:graphicData>
            </a:graphic>
          </wp:inline>
        </w:drawing>
      </w:r>
    </w:p>
    <w:p w14:paraId="5AEC0CEC" w14:textId="77777777" w:rsidR="008B6D40" w:rsidRDefault="008B6D40" w:rsidP="008B6D40">
      <w:pPr>
        <w:pStyle w:val="3"/>
        <w:rPr>
          <w:rStyle w:val="Char"/>
          <w:rFonts w:ascii="黑体" w:eastAsia="黑体" w:hAnsi="黑体"/>
          <w:sz w:val="28"/>
        </w:rPr>
      </w:pPr>
      <w:bookmarkStart w:id="31" w:name="_Toc12542122"/>
      <w:r w:rsidRPr="008B6D40">
        <w:rPr>
          <w:rStyle w:val="Char"/>
          <w:rFonts w:ascii="黑体" w:eastAsia="黑体" w:hAnsi="黑体" w:hint="eastAsia"/>
          <w:sz w:val="28"/>
        </w:rPr>
        <w:lastRenderedPageBreak/>
        <w:t>系统功能结构图</w:t>
      </w:r>
      <w:bookmarkEnd w:id="31"/>
    </w:p>
    <w:p w14:paraId="2CB896DF" w14:textId="77777777" w:rsidR="00D648C3" w:rsidRPr="00C201B2" w:rsidRDefault="00660853" w:rsidP="00460A65">
      <w:pPr>
        <w:ind w:firstLine="420"/>
        <w:rPr>
          <w:rFonts w:hint="eastAsia"/>
        </w:rPr>
      </w:pPr>
      <w:r>
        <w:rPr>
          <w:rFonts w:hint="eastAsia"/>
        </w:rPr>
        <w:t xml:space="preserve"> </w:t>
      </w:r>
      <w:r w:rsidR="00460A65">
        <w:object w:dxaOrig="10316" w:dyaOrig="5299" w14:anchorId="69C7E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92pt;height:201.65pt" o:ole="">
            <v:imagedata r:id="rId15" o:title=""/>
          </v:shape>
          <o:OLEObject Type="Embed" ProgID="Visio.Drawing.11" ShapeID="_x0000_i1106" DrawAspect="Content" ObjectID="_1623155676" r:id="rId16"/>
        </w:object>
      </w:r>
    </w:p>
    <w:p w14:paraId="4080BA62" w14:textId="77777777" w:rsidR="00D648C3" w:rsidRPr="00D648C3" w:rsidRDefault="00EF6998" w:rsidP="00D648C3">
      <w:pPr>
        <w:pStyle w:val="3"/>
        <w:rPr>
          <w:rFonts w:ascii="黑体" w:hAnsi="黑体"/>
          <w:sz w:val="28"/>
        </w:rPr>
      </w:pPr>
      <w:bookmarkStart w:id="32" w:name="_Toc12542123"/>
      <w:r>
        <w:rPr>
          <w:rStyle w:val="Char"/>
          <w:rFonts w:ascii="黑体" w:eastAsia="黑体" w:hAnsi="黑体" w:hint="eastAsia"/>
          <w:sz w:val="28"/>
        </w:rPr>
        <w:t>系统整体业务流程图</w:t>
      </w:r>
      <w:bookmarkEnd w:id="32"/>
      <w:r w:rsidR="00D648C3">
        <w:rPr>
          <w:rStyle w:val="Char"/>
          <w:rFonts w:ascii="黑体" w:eastAsia="黑体" w:hAnsi="黑体" w:hint="eastAsia"/>
          <w:sz w:val="28"/>
        </w:rPr>
        <w:t xml:space="preserve"> </w:t>
      </w:r>
    </w:p>
    <w:p w14:paraId="257B257C" w14:textId="77777777" w:rsidR="00D648C3" w:rsidRPr="00D648C3" w:rsidRDefault="008A2120" w:rsidP="00460A65">
      <w:pPr>
        <w:jc w:val="center"/>
        <w:rPr>
          <w:rFonts w:hint="eastAsia"/>
        </w:rPr>
      </w:pPr>
      <w:r>
        <w:rPr>
          <w:noProof/>
        </w:rPr>
        <w:drawing>
          <wp:inline distT="0" distB="0" distL="0" distR="0" wp14:anchorId="33FEE215" wp14:editId="54341D70">
            <wp:extent cx="4007274" cy="5236028"/>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1387" cy="5254468"/>
                    </a:xfrm>
                    <a:prstGeom prst="rect">
                      <a:avLst/>
                    </a:prstGeom>
                    <a:noFill/>
                    <a:ln>
                      <a:noFill/>
                    </a:ln>
                  </pic:spPr>
                </pic:pic>
              </a:graphicData>
            </a:graphic>
          </wp:inline>
        </w:drawing>
      </w:r>
    </w:p>
    <w:p w14:paraId="0059BE66" w14:textId="77777777" w:rsidR="008C04EE" w:rsidRPr="008B6D40" w:rsidRDefault="001E3390" w:rsidP="008B6D40">
      <w:pPr>
        <w:pStyle w:val="10"/>
        <w:rPr>
          <w:sz w:val="44"/>
        </w:rPr>
      </w:pPr>
      <w:bookmarkStart w:id="33" w:name="_Toc504057020"/>
      <w:bookmarkStart w:id="34" w:name="_Toc12542124"/>
      <w:r>
        <w:rPr>
          <w:rFonts w:hint="eastAsia"/>
          <w:sz w:val="44"/>
        </w:rPr>
        <w:lastRenderedPageBreak/>
        <w:t>具体功能</w:t>
      </w:r>
      <w:r w:rsidR="00B7234D" w:rsidRPr="008B6D40">
        <w:rPr>
          <w:rFonts w:hint="eastAsia"/>
          <w:sz w:val="44"/>
        </w:rPr>
        <w:t>需求</w:t>
      </w:r>
      <w:r>
        <w:rPr>
          <w:rFonts w:hint="eastAsia"/>
          <w:sz w:val="44"/>
        </w:rPr>
        <w:t>说明</w:t>
      </w:r>
      <w:bookmarkEnd w:id="33"/>
      <w:bookmarkEnd w:id="34"/>
    </w:p>
    <w:p w14:paraId="0DE9F2F3" w14:textId="77777777" w:rsidR="008B6D40" w:rsidRDefault="00F65E58" w:rsidP="008B6D40">
      <w:pPr>
        <w:pStyle w:val="20"/>
        <w:rPr>
          <w:sz w:val="32"/>
        </w:rPr>
      </w:pPr>
      <w:bookmarkStart w:id="35" w:name="_Toc12542125"/>
      <w:r>
        <w:rPr>
          <w:rFonts w:hint="eastAsia"/>
          <w:sz w:val="32"/>
        </w:rPr>
        <w:t>部门管理</w:t>
      </w:r>
      <w:bookmarkEnd w:id="35"/>
    </w:p>
    <w:p w14:paraId="631A07FA" w14:textId="77777777" w:rsidR="00AD1463" w:rsidRDefault="00AD1463" w:rsidP="008B6D40">
      <w:pPr>
        <w:pStyle w:val="3"/>
        <w:rPr>
          <w:rStyle w:val="Char"/>
          <w:rFonts w:ascii="黑体" w:eastAsia="黑体" w:hAnsi="黑体"/>
          <w:sz w:val="28"/>
        </w:rPr>
      </w:pPr>
      <w:bookmarkStart w:id="36" w:name="_Toc12542126"/>
      <w:r w:rsidRPr="008B6D40">
        <w:rPr>
          <w:rStyle w:val="Char"/>
          <w:rFonts w:ascii="黑体" w:eastAsia="黑体" w:hAnsi="黑体" w:hint="eastAsia"/>
          <w:sz w:val="28"/>
        </w:rPr>
        <w:t>需求描述</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1676EE" w14:paraId="37F78D4D" w14:textId="77777777" w:rsidTr="00F65E58">
        <w:tblPrEx>
          <w:tblCellMar>
            <w:top w:w="0" w:type="dxa"/>
            <w:bottom w:w="0" w:type="dxa"/>
          </w:tblCellMar>
        </w:tblPrEx>
        <w:trPr>
          <w:cantSplit/>
        </w:trPr>
        <w:tc>
          <w:tcPr>
            <w:tcW w:w="8420" w:type="dxa"/>
            <w:gridSpan w:val="2"/>
            <w:shd w:val="clear" w:color="auto" w:fill="CCCCCC"/>
          </w:tcPr>
          <w:p w14:paraId="78B0F6C3" w14:textId="77777777" w:rsidR="001676EE" w:rsidRDefault="001676EE" w:rsidP="00F65E58">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676EE" w14:paraId="1F9A7659" w14:textId="77777777" w:rsidTr="00F65E58">
        <w:tblPrEx>
          <w:tblCellMar>
            <w:top w:w="0" w:type="dxa"/>
            <w:bottom w:w="0" w:type="dxa"/>
          </w:tblCellMar>
        </w:tblPrEx>
        <w:trPr>
          <w:cantSplit/>
        </w:trPr>
        <w:tc>
          <w:tcPr>
            <w:tcW w:w="1232" w:type="dxa"/>
          </w:tcPr>
          <w:p w14:paraId="2EF4A38E" w14:textId="77777777" w:rsidR="001676EE" w:rsidRDefault="001676EE" w:rsidP="00F65E58">
            <w:pPr>
              <w:rPr>
                <w:rFonts w:hAnsi="宋体" w:hint="eastAsia"/>
                <w:szCs w:val="21"/>
              </w:rPr>
            </w:pPr>
            <w:r>
              <w:rPr>
                <w:rFonts w:hAnsi="宋体" w:hint="eastAsia"/>
                <w:szCs w:val="21"/>
              </w:rPr>
              <w:t>功能名称</w:t>
            </w:r>
          </w:p>
        </w:tc>
        <w:tc>
          <w:tcPr>
            <w:tcW w:w="7188" w:type="dxa"/>
          </w:tcPr>
          <w:p w14:paraId="7A335D97" w14:textId="77777777" w:rsidR="001676EE" w:rsidRDefault="001676EE" w:rsidP="00F65E58">
            <w:pPr>
              <w:rPr>
                <w:rFonts w:hAnsi="宋体" w:hint="eastAsia"/>
                <w:szCs w:val="21"/>
              </w:rPr>
            </w:pPr>
            <w:r>
              <w:rPr>
                <w:rFonts w:hint="eastAsia"/>
              </w:rPr>
              <w:t>组织单元</w:t>
            </w:r>
            <w:r>
              <w:rPr>
                <w:rFonts w:hint="eastAsia"/>
                <w:szCs w:val="21"/>
              </w:rPr>
              <w:t>管理</w:t>
            </w:r>
          </w:p>
        </w:tc>
      </w:tr>
      <w:tr w:rsidR="001676EE" w14:paraId="4093D10A" w14:textId="77777777" w:rsidTr="00F65E58">
        <w:tblPrEx>
          <w:tblCellMar>
            <w:top w:w="0" w:type="dxa"/>
            <w:bottom w:w="0" w:type="dxa"/>
          </w:tblCellMar>
        </w:tblPrEx>
        <w:trPr>
          <w:cantSplit/>
        </w:trPr>
        <w:tc>
          <w:tcPr>
            <w:tcW w:w="1232" w:type="dxa"/>
          </w:tcPr>
          <w:p w14:paraId="03BAFDFE" w14:textId="77777777" w:rsidR="001676EE" w:rsidRDefault="001676EE" w:rsidP="00F65E58">
            <w:pPr>
              <w:rPr>
                <w:rFonts w:hAnsi="宋体" w:hint="eastAsia"/>
                <w:szCs w:val="21"/>
              </w:rPr>
            </w:pPr>
            <w:r>
              <w:rPr>
                <w:rFonts w:hAnsi="宋体" w:hint="eastAsia"/>
                <w:szCs w:val="21"/>
              </w:rPr>
              <w:t>优先级</w:t>
            </w:r>
          </w:p>
        </w:tc>
        <w:tc>
          <w:tcPr>
            <w:tcW w:w="7188" w:type="dxa"/>
          </w:tcPr>
          <w:p w14:paraId="37AE9B97" w14:textId="77777777" w:rsidR="001676EE" w:rsidRDefault="001676EE" w:rsidP="00F65E58">
            <w:pPr>
              <w:rPr>
                <w:rFonts w:hAnsi="宋体" w:hint="eastAsia"/>
                <w:szCs w:val="21"/>
              </w:rPr>
            </w:pPr>
            <w:r>
              <w:rPr>
                <w:rFonts w:hAnsi="宋体" w:hint="eastAsia"/>
                <w:szCs w:val="21"/>
              </w:rPr>
              <w:t>高</w:t>
            </w:r>
          </w:p>
        </w:tc>
      </w:tr>
      <w:tr w:rsidR="001676EE" w14:paraId="678FEFF3" w14:textId="77777777" w:rsidTr="00F65E58">
        <w:tblPrEx>
          <w:tblCellMar>
            <w:top w:w="0" w:type="dxa"/>
            <w:bottom w:w="0" w:type="dxa"/>
          </w:tblCellMar>
        </w:tblPrEx>
        <w:trPr>
          <w:cantSplit/>
        </w:trPr>
        <w:tc>
          <w:tcPr>
            <w:tcW w:w="1232" w:type="dxa"/>
          </w:tcPr>
          <w:p w14:paraId="01C736AB" w14:textId="77777777" w:rsidR="001676EE" w:rsidRDefault="001676EE" w:rsidP="00F65E58">
            <w:pPr>
              <w:rPr>
                <w:rFonts w:hAnsi="宋体" w:hint="eastAsia"/>
                <w:szCs w:val="21"/>
              </w:rPr>
            </w:pPr>
            <w:r>
              <w:rPr>
                <w:rFonts w:hAnsi="宋体" w:hint="eastAsia"/>
                <w:szCs w:val="21"/>
              </w:rPr>
              <w:t>业务背景</w:t>
            </w:r>
          </w:p>
        </w:tc>
        <w:tc>
          <w:tcPr>
            <w:tcW w:w="7188" w:type="dxa"/>
          </w:tcPr>
          <w:p w14:paraId="5288DCEA" w14:textId="77777777" w:rsidR="001676EE" w:rsidRDefault="001676EE" w:rsidP="00F65E58">
            <w:pPr>
              <w:rPr>
                <w:rFonts w:hAnsi="宋体" w:hint="eastAsia"/>
                <w:szCs w:val="21"/>
              </w:rPr>
            </w:pPr>
            <w:r>
              <w:rPr>
                <w:rFonts w:eastAsia="LF Song" w:hint="eastAsia"/>
                <w:szCs w:val="21"/>
              </w:rPr>
              <w:t>部门是构成一个组织的基本单位。部门管理不仅维护部门的基本信息，也体现出部门之间的上下级关系。</w:t>
            </w:r>
          </w:p>
        </w:tc>
      </w:tr>
      <w:tr w:rsidR="001676EE" w14:paraId="14F60376" w14:textId="77777777" w:rsidTr="00F65E58">
        <w:tblPrEx>
          <w:tblCellMar>
            <w:top w:w="0" w:type="dxa"/>
            <w:bottom w:w="0" w:type="dxa"/>
          </w:tblCellMar>
        </w:tblPrEx>
        <w:trPr>
          <w:cantSplit/>
        </w:trPr>
        <w:tc>
          <w:tcPr>
            <w:tcW w:w="1232" w:type="dxa"/>
          </w:tcPr>
          <w:p w14:paraId="17F5202F" w14:textId="77777777" w:rsidR="001676EE" w:rsidRDefault="001676EE" w:rsidP="00F65E58">
            <w:pPr>
              <w:rPr>
                <w:rFonts w:hAnsi="宋体" w:hint="eastAsia"/>
                <w:szCs w:val="21"/>
              </w:rPr>
            </w:pPr>
            <w:r>
              <w:rPr>
                <w:rFonts w:hAnsi="宋体" w:hint="eastAsia"/>
                <w:szCs w:val="21"/>
              </w:rPr>
              <w:t>功能说明</w:t>
            </w:r>
          </w:p>
        </w:tc>
        <w:tc>
          <w:tcPr>
            <w:tcW w:w="7188" w:type="dxa"/>
          </w:tcPr>
          <w:p w14:paraId="31E07BEC" w14:textId="77777777" w:rsidR="001676EE" w:rsidRDefault="001676EE" w:rsidP="001676EE">
            <w:pPr>
              <w:pStyle w:val="aa"/>
              <w:numPr>
                <w:ilvl w:val="0"/>
                <w:numId w:val="31"/>
              </w:numPr>
              <w:spacing w:line="240" w:lineRule="auto"/>
              <w:rPr>
                <w:rFonts w:ascii="宋体" w:hAnsi="宋体" w:hint="eastAsia"/>
                <w:b/>
              </w:rPr>
            </w:pPr>
            <w:r>
              <w:rPr>
                <w:rFonts w:ascii="宋体" w:hAnsi="宋体" w:hint="eastAsia"/>
                <w:b/>
              </w:rPr>
              <w:t>新建部门</w:t>
            </w:r>
          </w:p>
          <w:p w14:paraId="0BFEE634" w14:textId="77777777" w:rsidR="001676EE" w:rsidRDefault="001676EE" w:rsidP="001676EE">
            <w:pPr>
              <w:pStyle w:val="aa"/>
              <w:numPr>
                <w:ilvl w:val="0"/>
                <w:numId w:val="31"/>
              </w:numPr>
              <w:spacing w:line="240" w:lineRule="auto"/>
              <w:rPr>
                <w:rFonts w:ascii="宋体" w:hAnsi="宋体" w:hint="eastAsia"/>
                <w:b/>
              </w:rPr>
            </w:pPr>
            <w:r>
              <w:rPr>
                <w:rFonts w:ascii="宋体" w:hAnsi="宋体" w:hint="eastAsia"/>
                <w:b/>
              </w:rPr>
              <w:t>修改部门</w:t>
            </w:r>
          </w:p>
          <w:p w14:paraId="4CD207B8" w14:textId="77777777" w:rsidR="001676EE" w:rsidRDefault="001676EE" w:rsidP="001676EE">
            <w:pPr>
              <w:pStyle w:val="aa"/>
              <w:numPr>
                <w:ilvl w:val="0"/>
                <w:numId w:val="31"/>
              </w:numPr>
              <w:spacing w:line="240" w:lineRule="auto"/>
              <w:rPr>
                <w:rFonts w:ascii="宋体" w:hAnsi="宋体" w:hint="eastAsia"/>
                <w:b/>
              </w:rPr>
            </w:pPr>
            <w:r>
              <w:rPr>
                <w:rFonts w:ascii="宋体" w:hAnsi="宋体" w:hint="eastAsia"/>
                <w:b/>
              </w:rPr>
              <w:t>删除部门</w:t>
            </w:r>
          </w:p>
          <w:p w14:paraId="307F0BD7" w14:textId="77777777" w:rsidR="001676EE" w:rsidRDefault="001676EE" w:rsidP="001676EE">
            <w:pPr>
              <w:pStyle w:val="aa"/>
              <w:numPr>
                <w:ilvl w:val="0"/>
                <w:numId w:val="31"/>
              </w:numPr>
              <w:spacing w:line="240" w:lineRule="auto"/>
              <w:rPr>
                <w:rFonts w:ascii="宋体" w:hAnsi="宋体" w:hint="eastAsia"/>
                <w:b/>
              </w:rPr>
            </w:pPr>
            <w:r>
              <w:rPr>
                <w:rFonts w:ascii="宋体" w:hAnsi="宋体" w:hint="eastAsia"/>
                <w:b/>
              </w:rPr>
              <w:t>查询部门</w:t>
            </w:r>
            <w:proofErr w:type="gramStart"/>
            <w:r>
              <w:rPr>
                <w:rFonts w:ascii="宋体" w:hAnsi="宋体" w:hint="eastAsia"/>
                <w:b/>
              </w:rPr>
              <w:t>下员工</w:t>
            </w:r>
            <w:proofErr w:type="gramEnd"/>
          </w:p>
        </w:tc>
      </w:tr>
      <w:tr w:rsidR="001676EE" w14:paraId="5C3213D9" w14:textId="77777777" w:rsidTr="00F65E58">
        <w:tblPrEx>
          <w:tblCellMar>
            <w:top w:w="0" w:type="dxa"/>
            <w:bottom w:w="0" w:type="dxa"/>
          </w:tblCellMar>
        </w:tblPrEx>
        <w:trPr>
          <w:cantSplit/>
        </w:trPr>
        <w:tc>
          <w:tcPr>
            <w:tcW w:w="1232" w:type="dxa"/>
          </w:tcPr>
          <w:p w14:paraId="3CEF7CDD" w14:textId="77777777" w:rsidR="001676EE" w:rsidRDefault="001676EE" w:rsidP="00F65E58">
            <w:pPr>
              <w:rPr>
                <w:rFonts w:hAnsi="宋体" w:hint="eastAsia"/>
                <w:szCs w:val="21"/>
              </w:rPr>
            </w:pPr>
            <w:r>
              <w:rPr>
                <w:rFonts w:hAnsi="宋体" w:hint="eastAsia"/>
                <w:szCs w:val="21"/>
              </w:rPr>
              <w:t>约束条件</w:t>
            </w:r>
          </w:p>
        </w:tc>
        <w:tc>
          <w:tcPr>
            <w:tcW w:w="7188" w:type="dxa"/>
          </w:tcPr>
          <w:p w14:paraId="4A961090" w14:textId="77777777" w:rsidR="001676EE" w:rsidRDefault="001676EE" w:rsidP="001676EE">
            <w:pPr>
              <w:pStyle w:val="aa"/>
              <w:numPr>
                <w:ilvl w:val="0"/>
                <w:numId w:val="32"/>
              </w:numPr>
              <w:spacing w:line="240" w:lineRule="auto"/>
              <w:rPr>
                <w:rFonts w:hint="eastAsia"/>
                <w:b/>
              </w:rPr>
            </w:pPr>
            <w:r>
              <w:rPr>
                <w:rFonts w:hint="eastAsia"/>
                <w:b/>
              </w:rPr>
              <w:t>系统要求部门的编号唯一。</w:t>
            </w:r>
          </w:p>
          <w:p w14:paraId="7A063BD3" w14:textId="77777777" w:rsidR="001676EE" w:rsidRDefault="001676EE" w:rsidP="001676EE">
            <w:pPr>
              <w:pStyle w:val="aa"/>
              <w:numPr>
                <w:ilvl w:val="0"/>
                <w:numId w:val="32"/>
              </w:numPr>
              <w:spacing w:line="240" w:lineRule="auto"/>
              <w:rPr>
                <w:rFonts w:ascii="宋体" w:hAnsi="宋体" w:hint="eastAsia"/>
                <w:b/>
              </w:rPr>
            </w:pPr>
            <w:r>
              <w:rPr>
                <w:rFonts w:hAnsi="宋体" w:hint="eastAsia"/>
                <w:b/>
              </w:rPr>
              <w:t>如果要删除的部门下面已经存在员工，该部门不能删除。</w:t>
            </w:r>
          </w:p>
        </w:tc>
      </w:tr>
      <w:tr w:rsidR="001676EE" w14:paraId="639B12FD" w14:textId="77777777" w:rsidTr="00F65E58">
        <w:tblPrEx>
          <w:tblCellMar>
            <w:top w:w="0" w:type="dxa"/>
            <w:bottom w:w="0" w:type="dxa"/>
          </w:tblCellMar>
        </w:tblPrEx>
        <w:trPr>
          <w:cantSplit/>
        </w:trPr>
        <w:tc>
          <w:tcPr>
            <w:tcW w:w="1232" w:type="dxa"/>
          </w:tcPr>
          <w:p w14:paraId="083051F7" w14:textId="77777777" w:rsidR="001676EE" w:rsidRDefault="001676EE" w:rsidP="00F65E58">
            <w:pPr>
              <w:rPr>
                <w:rFonts w:hAnsi="宋体" w:hint="eastAsia"/>
                <w:szCs w:val="21"/>
              </w:rPr>
            </w:pPr>
            <w:r>
              <w:rPr>
                <w:rFonts w:hAnsi="宋体" w:hint="eastAsia"/>
                <w:szCs w:val="21"/>
              </w:rPr>
              <w:t>相关查询</w:t>
            </w:r>
          </w:p>
        </w:tc>
        <w:tc>
          <w:tcPr>
            <w:tcW w:w="7188" w:type="dxa"/>
          </w:tcPr>
          <w:p w14:paraId="40C513F2" w14:textId="77777777" w:rsidR="001676EE" w:rsidRDefault="001676EE" w:rsidP="00F65E58">
            <w:pPr>
              <w:pStyle w:val="aa"/>
              <w:spacing w:line="240" w:lineRule="auto"/>
              <w:rPr>
                <w:rFonts w:hint="eastAsia"/>
                <w:b/>
              </w:rPr>
            </w:pPr>
            <w:r>
              <w:rPr>
                <w:rFonts w:hint="eastAsia"/>
                <w:b/>
              </w:rPr>
              <w:t>查询部门列表：可以按照部门编号，名称，类型进行查询</w:t>
            </w:r>
          </w:p>
        </w:tc>
      </w:tr>
      <w:tr w:rsidR="001676EE" w14:paraId="4DA1A1E5" w14:textId="77777777" w:rsidTr="00F65E58">
        <w:tblPrEx>
          <w:tblCellMar>
            <w:top w:w="0" w:type="dxa"/>
            <w:bottom w:w="0" w:type="dxa"/>
          </w:tblCellMar>
        </w:tblPrEx>
        <w:trPr>
          <w:cantSplit/>
        </w:trPr>
        <w:tc>
          <w:tcPr>
            <w:tcW w:w="1232" w:type="dxa"/>
          </w:tcPr>
          <w:p w14:paraId="4F345936" w14:textId="77777777" w:rsidR="001676EE" w:rsidRDefault="001676EE" w:rsidP="00F65E58">
            <w:pPr>
              <w:rPr>
                <w:rFonts w:hAnsi="宋体" w:hint="eastAsia"/>
                <w:szCs w:val="21"/>
              </w:rPr>
            </w:pPr>
            <w:r>
              <w:rPr>
                <w:rFonts w:hAnsi="宋体" w:hint="eastAsia"/>
                <w:szCs w:val="21"/>
              </w:rPr>
              <w:t>其他需求</w:t>
            </w:r>
          </w:p>
        </w:tc>
        <w:tc>
          <w:tcPr>
            <w:tcW w:w="7188" w:type="dxa"/>
          </w:tcPr>
          <w:p w14:paraId="264F5CA3" w14:textId="77777777" w:rsidR="001676EE" w:rsidRDefault="001676EE" w:rsidP="00F65E58">
            <w:pPr>
              <w:pStyle w:val="aa"/>
              <w:rPr>
                <w:rFonts w:ascii="宋体" w:hAnsi="宋体" w:hint="eastAsia"/>
                <w:b/>
              </w:rPr>
            </w:pPr>
            <w:r>
              <w:rPr>
                <w:rFonts w:ascii="宋体" w:hAnsi="宋体" w:hint="eastAsia"/>
                <w:b/>
              </w:rPr>
              <w:t>无</w:t>
            </w:r>
          </w:p>
        </w:tc>
      </w:tr>
      <w:tr w:rsidR="001676EE" w14:paraId="777EEC70" w14:textId="77777777" w:rsidTr="00F65E58">
        <w:tblPrEx>
          <w:tblCellMar>
            <w:top w:w="0" w:type="dxa"/>
            <w:bottom w:w="0" w:type="dxa"/>
          </w:tblCellMar>
        </w:tblPrEx>
        <w:trPr>
          <w:cantSplit/>
        </w:trPr>
        <w:tc>
          <w:tcPr>
            <w:tcW w:w="1232" w:type="dxa"/>
          </w:tcPr>
          <w:p w14:paraId="4CCCAF5F" w14:textId="77777777" w:rsidR="001676EE" w:rsidRDefault="001676EE" w:rsidP="00F65E58">
            <w:pPr>
              <w:rPr>
                <w:rFonts w:hAnsi="宋体" w:hint="eastAsia"/>
                <w:szCs w:val="21"/>
              </w:rPr>
            </w:pPr>
            <w:r>
              <w:rPr>
                <w:rFonts w:hAnsi="宋体" w:hint="eastAsia"/>
                <w:szCs w:val="21"/>
              </w:rPr>
              <w:t>裁剪说明</w:t>
            </w:r>
          </w:p>
        </w:tc>
        <w:tc>
          <w:tcPr>
            <w:tcW w:w="7188" w:type="dxa"/>
          </w:tcPr>
          <w:p w14:paraId="6370BFE7" w14:textId="77777777" w:rsidR="001676EE" w:rsidRDefault="001676EE" w:rsidP="00F65E58">
            <w:pPr>
              <w:pStyle w:val="aa"/>
              <w:rPr>
                <w:rFonts w:ascii="宋体" w:hAnsi="宋体" w:hint="eastAsia"/>
                <w:b/>
              </w:rPr>
            </w:pPr>
            <w:r>
              <w:rPr>
                <w:rFonts w:ascii="宋体" w:hAnsi="宋体" w:hint="eastAsia"/>
                <w:b/>
              </w:rPr>
              <w:t>不可裁剪</w:t>
            </w:r>
          </w:p>
        </w:tc>
      </w:tr>
    </w:tbl>
    <w:p w14:paraId="5B4177A0" w14:textId="77777777" w:rsidR="001676EE" w:rsidRPr="001676EE" w:rsidRDefault="001676EE" w:rsidP="001676EE">
      <w:pPr>
        <w:rPr>
          <w:rFonts w:hint="eastAsia"/>
        </w:rPr>
      </w:pPr>
    </w:p>
    <w:p w14:paraId="7997278A" w14:textId="77777777" w:rsidR="00D86750" w:rsidRPr="006F778C" w:rsidRDefault="00AD1463" w:rsidP="00D86750">
      <w:pPr>
        <w:pStyle w:val="3"/>
        <w:rPr>
          <w:rStyle w:val="Char"/>
          <w:rFonts w:ascii="黑体" w:eastAsia="黑体" w:hAnsi="黑体"/>
          <w:sz w:val="28"/>
        </w:rPr>
      </w:pPr>
      <w:bookmarkStart w:id="37" w:name="_Toc12542127"/>
      <w:r w:rsidRPr="006F778C">
        <w:rPr>
          <w:rStyle w:val="Char"/>
          <w:rFonts w:ascii="黑体" w:eastAsia="黑体" w:hAnsi="黑体" w:hint="eastAsia"/>
          <w:sz w:val="28"/>
        </w:rPr>
        <w:t>业务流程描述</w:t>
      </w:r>
      <w:bookmarkEnd w:id="37"/>
    </w:p>
    <w:p w14:paraId="36D4C0FC" w14:textId="77777777" w:rsidR="00076926" w:rsidRPr="00D86750" w:rsidRDefault="00F65E58" w:rsidP="001676EE">
      <w:pPr>
        <w:ind w:firstLine="420"/>
        <w:jc w:val="center"/>
      </w:pPr>
      <w:r>
        <w:rPr>
          <w:noProof/>
        </w:rPr>
        <w:drawing>
          <wp:inline distT="0" distB="0" distL="0" distR="0" wp14:anchorId="6E5A3B69" wp14:editId="16A6104D">
            <wp:extent cx="2514600" cy="331102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587" cy="3313642"/>
                    </a:xfrm>
                    <a:prstGeom prst="rect">
                      <a:avLst/>
                    </a:prstGeom>
                    <a:noFill/>
                    <a:ln>
                      <a:noFill/>
                    </a:ln>
                  </pic:spPr>
                </pic:pic>
              </a:graphicData>
            </a:graphic>
          </wp:inline>
        </w:drawing>
      </w:r>
    </w:p>
    <w:p w14:paraId="1AFC5419" w14:textId="77777777" w:rsidR="00AD1463" w:rsidRDefault="00AD1463" w:rsidP="00D86750">
      <w:pPr>
        <w:pStyle w:val="3"/>
        <w:rPr>
          <w:rStyle w:val="Char"/>
          <w:rFonts w:ascii="黑体" w:eastAsia="黑体" w:hAnsi="黑体"/>
          <w:sz w:val="28"/>
        </w:rPr>
      </w:pPr>
      <w:bookmarkStart w:id="38" w:name="_Toc12542128"/>
      <w:r w:rsidRPr="006F778C">
        <w:rPr>
          <w:rStyle w:val="Char"/>
          <w:rFonts w:ascii="黑体" w:eastAsia="黑体" w:hAnsi="黑体" w:hint="eastAsia"/>
          <w:sz w:val="28"/>
        </w:rPr>
        <w:lastRenderedPageBreak/>
        <w:t>数据描述</w:t>
      </w:r>
      <w:bookmarkEnd w:id="38"/>
    </w:p>
    <w:p w14:paraId="5D3300AC" w14:textId="77777777" w:rsidR="00F65E58" w:rsidRPr="00F65E58" w:rsidRDefault="00F65E58" w:rsidP="00F65E58">
      <w:pPr>
        <w:rPr>
          <w:rFonts w:hint="eastAsia"/>
        </w:rPr>
      </w:pPr>
      <w:r>
        <w:rPr>
          <w:rFonts w:hint="eastAsia"/>
        </w:rPr>
        <w:t>部门基本信息</w:t>
      </w:r>
      <w:r>
        <w:rPr>
          <w:rFonts w:hint="eastAsia"/>
        </w:rPr>
        <w:t>:</w:t>
      </w:r>
    </w:p>
    <w:tbl>
      <w:tblPr>
        <w:tblW w:w="847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4680"/>
        <w:gridCol w:w="1080"/>
      </w:tblGrid>
      <w:tr w:rsidR="00F65E58" w14:paraId="3854B542" w14:textId="77777777" w:rsidTr="00F65E58">
        <w:trPr>
          <w:trHeight w:val="300"/>
        </w:trPr>
        <w:tc>
          <w:tcPr>
            <w:tcW w:w="2713" w:type="dxa"/>
            <w:shd w:val="clear" w:color="auto" w:fill="C0C0C0"/>
          </w:tcPr>
          <w:p w14:paraId="08ADAC2A"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shd w:val="clear" w:color="auto" w:fill="C0C0C0"/>
          </w:tcPr>
          <w:p w14:paraId="09B28D65"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shd w:val="clear" w:color="auto" w:fill="C0C0C0"/>
          </w:tcPr>
          <w:p w14:paraId="21E70FC5"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是否必添</w:t>
            </w:r>
          </w:p>
        </w:tc>
      </w:tr>
      <w:tr w:rsidR="00F65E58" w14:paraId="6CD4AB10" w14:textId="77777777" w:rsidTr="00F65E58">
        <w:trPr>
          <w:trHeight w:val="300"/>
        </w:trPr>
        <w:tc>
          <w:tcPr>
            <w:tcW w:w="2713" w:type="dxa"/>
            <w:shd w:val="clear" w:color="auto" w:fill="FFFFFF"/>
          </w:tcPr>
          <w:p w14:paraId="24BA83C3" w14:textId="77777777" w:rsidR="00F65E58" w:rsidRDefault="00F65E58" w:rsidP="00F65E58">
            <w:pPr>
              <w:widowControl/>
              <w:jc w:val="center"/>
              <w:rPr>
                <w:rFonts w:hAnsi="宋体" w:cs="宋体"/>
                <w:szCs w:val="21"/>
              </w:rPr>
            </w:pPr>
            <w:r>
              <w:rPr>
                <w:rFonts w:hAnsi="宋体" w:cs="宋体" w:hint="eastAsia"/>
                <w:szCs w:val="21"/>
              </w:rPr>
              <w:t>编号</w:t>
            </w:r>
          </w:p>
        </w:tc>
        <w:tc>
          <w:tcPr>
            <w:tcW w:w="4680" w:type="dxa"/>
            <w:shd w:val="clear" w:color="auto" w:fill="FFFFFF"/>
          </w:tcPr>
          <w:p w14:paraId="225DA110" w14:textId="77777777" w:rsidR="00F65E58" w:rsidRDefault="00F65E58" w:rsidP="00F65E58">
            <w:pPr>
              <w:widowControl/>
              <w:jc w:val="center"/>
              <w:rPr>
                <w:rFonts w:ascii="LF Song" w:eastAsia="LF Song" w:hAnsi="宋体" w:cs="宋体"/>
                <w:szCs w:val="21"/>
              </w:rPr>
            </w:pPr>
          </w:p>
        </w:tc>
        <w:tc>
          <w:tcPr>
            <w:tcW w:w="1080" w:type="dxa"/>
            <w:shd w:val="clear" w:color="auto" w:fill="FFFFFF"/>
          </w:tcPr>
          <w:p w14:paraId="7CF8B8C0"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是</w:t>
            </w:r>
          </w:p>
        </w:tc>
      </w:tr>
      <w:tr w:rsidR="00F65E58" w14:paraId="1AC8B2C6" w14:textId="77777777" w:rsidTr="00F65E58">
        <w:trPr>
          <w:trHeight w:val="300"/>
        </w:trPr>
        <w:tc>
          <w:tcPr>
            <w:tcW w:w="2713" w:type="dxa"/>
            <w:shd w:val="clear" w:color="auto" w:fill="FFFFFF"/>
          </w:tcPr>
          <w:p w14:paraId="35B374D5" w14:textId="77777777" w:rsidR="00F65E58" w:rsidRDefault="00F65E58" w:rsidP="00F65E58">
            <w:pPr>
              <w:widowControl/>
              <w:jc w:val="center"/>
              <w:rPr>
                <w:rFonts w:hAnsi="宋体" w:cs="宋体"/>
                <w:szCs w:val="21"/>
              </w:rPr>
            </w:pPr>
            <w:r>
              <w:rPr>
                <w:rFonts w:hAnsi="宋体" w:cs="宋体" w:hint="eastAsia"/>
                <w:szCs w:val="21"/>
              </w:rPr>
              <w:t>名称</w:t>
            </w:r>
          </w:p>
        </w:tc>
        <w:tc>
          <w:tcPr>
            <w:tcW w:w="4680" w:type="dxa"/>
            <w:shd w:val="clear" w:color="auto" w:fill="FFFFFF"/>
          </w:tcPr>
          <w:p w14:paraId="4095D822" w14:textId="77777777" w:rsidR="00F65E58" w:rsidRDefault="00D912D5" w:rsidP="00F65E58">
            <w:pPr>
              <w:widowControl/>
              <w:jc w:val="center"/>
              <w:rPr>
                <w:rFonts w:ascii="LF Song" w:eastAsia="LF Song" w:hAnsi="宋体" w:cs="宋体"/>
                <w:szCs w:val="21"/>
              </w:rPr>
            </w:pPr>
            <w:r>
              <w:rPr>
                <w:rFonts w:ascii="LF Song" w:eastAsia="LF Song" w:hAnsi="宋体" w:cs="宋体" w:hint="eastAsia"/>
                <w:szCs w:val="21"/>
              </w:rPr>
              <w:t>部门名称</w:t>
            </w:r>
          </w:p>
        </w:tc>
        <w:tc>
          <w:tcPr>
            <w:tcW w:w="1080" w:type="dxa"/>
            <w:shd w:val="clear" w:color="auto" w:fill="FFFFFF"/>
          </w:tcPr>
          <w:p w14:paraId="4F917880"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是</w:t>
            </w:r>
          </w:p>
        </w:tc>
      </w:tr>
      <w:tr w:rsidR="00F65E58" w14:paraId="73912B7F" w14:textId="77777777" w:rsidTr="00F65E58">
        <w:trPr>
          <w:trHeight w:val="525"/>
        </w:trPr>
        <w:tc>
          <w:tcPr>
            <w:tcW w:w="2713" w:type="dxa"/>
            <w:shd w:val="clear" w:color="auto" w:fill="FFFFFF"/>
          </w:tcPr>
          <w:p w14:paraId="207F1B77" w14:textId="77777777" w:rsidR="00F65E58" w:rsidRDefault="00F65E58" w:rsidP="00F65E58">
            <w:pPr>
              <w:widowControl/>
              <w:jc w:val="center"/>
              <w:rPr>
                <w:rFonts w:hAnsi="宋体" w:cs="宋体"/>
                <w:szCs w:val="21"/>
              </w:rPr>
            </w:pPr>
            <w:r>
              <w:rPr>
                <w:rFonts w:hAnsi="宋体" w:cs="宋体" w:hint="eastAsia"/>
                <w:szCs w:val="21"/>
              </w:rPr>
              <w:t>类型</w:t>
            </w:r>
          </w:p>
        </w:tc>
        <w:tc>
          <w:tcPr>
            <w:tcW w:w="4680" w:type="dxa"/>
            <w:shd w:val="clear" w:color="auto" w:fill="FFFFFF"/>
          </w:tcPr>
          <w:p w14:paraId="474D6D49" w14:textId="77777777" w:rsidR="00F65E58" w:rsidRDefault="00F65E58" w:rsidP="00F65E58">
            <w:pPr>
              <w:widowControl/>
              <w:jc w:val="center"/>
              <w:rPr>
                <w:rFonts w:hAnsi="宋体" w:cs="宋体" w:hint="eastAsia"/>
                <w:szCs w:val="21"/>
              </w:rPr>
            </w:pPr>
            <w:r>
              <w:rPr>
                <w:rFonts w:ascii="Arial" w:hAnsi="Arial" w:cs="Arial"/>
                <w:szCs w:val="21"/>
              </w:rPr>
              <w:t>（下拉框）</w:t>
            </w:r>
            <w:r>
              <w:rPr>
                <w:rFonts w:hAnsi="宋体" w:cs="宋体" w:hint="eastAsia"/>
                <w:color w:val="0000FF"/>
                <w:szCs w:val="21"/>
              </w:rPr>
              <w:t>分为公司、部门</w:t>
            </w:r>
          </w:p>
        </w:tc>
        <w:tc>
          <w:tcPr>
            <w:tcW w:w="1080" w:type="dxa"/>
            <w:shd w:val="clear" w:color="auto" w:fill="FFFFFF"/>
          </w:tcPr>
          <w:p w14:paraId="0066672F" w14:textId="77777777" w:rsidR="00F65E58" w:rsidRDefault="00F65E58" w:rsidP="00F65E58">
            <w:pPr>
              <w:widowControl/>
              <w:jc w:val="center"/>
              <w:rPr>
                <w:rFonts w:ascii="LF Song" w:eastAsia="LF Song" w:hAnsi="宋体" w:cs="宋体"/>
                <w:szCs w:val="21"/>
              </w:rPr>
            </w:pPr>
            <w:r>
              <w:rPr>
                <w:rFonts w:ascii="LF Song" w:eastAsia="LF Song" w:hAnsi="宋体" w:cs="宋体" w:hint="eastAsia"/>
                <w:szCs w:val="21"/>
              </w:rPr>
              <w:t>是</w:t>
            </w:r>
          </w:p>
        </w:tc>
      </w:tr>
      <w:tr w:rsidR="00F65E58" w14:paraId="72D44069" w14:textId="77777777" w:rsidTr="00F65E58">
        <w:trPr>
          <w:trHeight w:val="300"/>
        </w:trPr>
        <w:tc>
          <w:tcPr>
            <w:tcW w:w="2713" w:type="dxa"/>
            <w:shd w:val="clear" w:color="auto" w:fill="FFFFFF"/>
          </w:tcPr>
          <w:p w14:paraId="233E9489" w14:textId="77777777" w:rsidR="00F65E58" w:rsidRDefault="00F65E58" w:rsidP="00F65E58">
            <w:pPr>
              <w:widowControl/>
              <w:jc w:val="center"/>
              <w:rPr>
                <w:rFonts w:hAnsi="宋体" w:cs="宋体"/>
                <w:szCs w:val="21"/>
              </w:rPr>
            </w:pPr>
            <w:r>
              <w:rPr>
                <w:rFonts w:hAnsi="宋体" w:cs="宋体" w:hint="eastAsia"/>
                <w:szCs w:val="21"/>
              </w:rPr>
              <w:t>电话</w:t>
            </w:r>
          </w:p>
        </w:tc>
        <w:tc>
          <w:tcPr>
            <w:tcW w:w="4680" w:type="dxa"/>
            <w:shd w:val="clear" w:color="auto" w:fill="FFFFFF"/>
          </w:tcPr>
          <w:p w14:paraId="32D51520" w14:textId="77777777" w:rsidR="00F65E58" w:rsidRDefault="00D912D5" w:rsidP="00F65E58">
            <w:pPr>
              <w:widowControl/>
              <w:jc w:val="center"/>
              <w:rPr>
                <w:rFonts w:ascii="LF Song" w:eastAsia="LF Song" w:hAnsi="宋体" w:cs="宋体"/>
                <w:szCs w:val="21"/>
              </w:rPr>
            </w:pPr>
            <w:r>
              <w:rPr>
                <w:rFonts w:ascii="LF Song" w:eastAsia="LF Song" w:hAnsi="宋体" w:cs="宋体" w:hint="eastAsia"/>
                <w:szCs w:val="21"/>
              </w:rPr>
              <w:t>部门联络电话</w:t>
            </w:r>
          </w:p>
        </w:tc>
        <w:tc>
          <w:tcPr>
            <w:tcW w:w="1080" w:type="dxa"/>
            <w:shd w:val="clear" w:color="auto" w:fill="FFFFFF"/>
          </w:tcPr>
          <w:p w14:paraId="33983FCC" w14:textId="77777777" w:rsidR="00F65E58" w:rsidRDefault="00F65E58" w:rsidP="00F65E58">
            <w:pPr>
              <w:widowControl/>
              <w:jc w:val="center"/>
              <w:rPr>
                <w:rFonts w:hAnsi="宋体" w:cs="宋体" w:hint="eastAsia"/>
                <w:szCs w:val="21"/>
              </w:rPr>
            </w:pPr>
            <w:r>
              <w:rPr>
                <w:rFonts w:hAnsi="宋体" w:cs="宋体" w:hint="eastAsia"/>
                <w:szCs w:val="21"/>
              </w:rPr>
              <w:t>是</w:t>
            </w:r>
          </w:p>
        </w:tc>
      </w:tr>
      <w:tr w:rsidR="00F65E58" w14:paraId="6569527F" w14:textId="77777777" w:rsidTr="00F65E58">
        <w:trPr>
          <w:trHeight w:val="315"/>
        </w:trPr>
        <w:tc>
          <w:tcPr>
            <w:tcW w:w="2713" w:type="dxa"/>
            <w:shd w:val="clear" w:color="auto" w:fill="FFFFFF"/>
          </w:tcPr>
          <w:p w14:paraId="53B7EB0A" w14:textId="77777777" w:rsidR="00F65E58" w:rsidRDefault="00F65E58" w:rsidP="00F65E58">
            <w:pPr>
              <w:widowControl/>
              <w:jc w:val="center"/>
              <w:rPr>
                <w:rFonts w:hAnsi="宋体" w:cs="宋体" w:hint="eastAsia"/>
                <w:szCs w:val="21"/>
              </w:rPr>
            </w:pPr>
            <w:r>
              <w:rPr>
                <w:rFonts w:hAnsi="宋体" w:cs="宋体" w:hint="eastAsia"/>
                <w:szCs w:val="21"/>
              </w:rPr>
              <w:t>成立日期</w:t>
            </w:r>
          </w:p>
        </w:tc>
        <w:tc>
          <w:tcPr>
            <w:tcW w:w="4680" w:type="dxa"/>
            <w:shd w:val="clear" w:color="auto" w:fill="FFFFFF"/>
          </w:tcPr>
          <w:p w14:paraId="51C0B1E1" w14:textId="77777777" w:rsidR="00F65E58" w:rsidRDefault="00D912D5" w:rsidP="00F65E58">
            <w:pPr>
              <w:widowControl/>
              <w:jc w:val="center"/>
              <w:rPr>
                <w:rFonts w:ascii="LF Song" w:eastAsia="LF Song" w:hAnsi="宋体" w:cs="宋体" w:hint="eastAsia"/>
                <w:szCs w:val="21"/>
              </w:rPr>
            </w:pPr>
            <w:r>
              <w:rPr>
                <w:rFonts w:ascii="LF Song" w:eastAsia="LF Song" w:hAnsi="宋体" w:cs="宋体" w:hint="eastAsia"/>
                <w:szCs w:val="21"/>
              </w:rPr>
              <w:t>部门成立日期</w:t>
            </w:r>
          </w:p>
        </w:tc>
        <w:tc>
          <w:tcPr>
            <w:tcW w:w="1080" w:type="dxa"/>
            <w:shd w:val="clear" w:color="auto" w:fill="FFFFFF"/>
          </w:tcPr>
          <w:p w14:paraId="6874D702" w14:textId="77777777" w:rsidR="00F65E58" w:rsidRDefault="00F65E58" w:rsidP="00F65E58">
            <w:pPr>
              <w:widowControl/>
              <w:jc w:val="center"/>
              <w:rPr>
                <w:rFonts w:hAnsi="宋体" w:cs="宋体" w:hint="eastAsia"/>
                <w:szCs w:val="21"/>
              </w:rPr>
            </w:pPr>
            <w:r>
              <w:rPr>
                <w:rFonts w:hAnsi="宋体" w:cs="宋体" w:hint="eastAsia"/>
                <w:szCs w:val="21"/>
              </w:rPr>
              <w:t>是</w:t>
            </w:r>
          </w:p>
        </w:tc>
      </w:tr>
    </w:tbl>
    <w:p w14:paraId="148ECC1F" w14:textId="77777777" w:rsidR="008B6D40" w:rsidRDefault="008B6D40" w:rsidP="00F65E58">
      <w:pPr>
        <w:ind w:firstLine="420"/>
        <w:jc w:val="center"/>
      </w:pPr>
    </w:p>
    <w:p w14:paraId="45399003" w14:textId="77777777" w:rsidR="008B6D40" w:rsidRDefault="00F65E58" w:rsidP="008B6D40">
      <w:pPr>
        <w:pStyle w:val="20"/>
        <w:rPr>
          <w:sz w:val="32"/>
        </w:rPr>
      </w:pPr>
      <w:bookmarkStart w:id="39" w:name="_Toc12542129"/>
      <w:r>
        <w:rPr>
          <w:rFonts w:hint="eastAsia"/>
          <w:sz w:val="32"/>
        </w:rPr>
        <w:t>岗位管理</w:t>
      </w:r>
      <w:bookmarkEnd w:id="39"/>
    </w:p>
    <w:p w14:paraId="4C569942" w14:textId="77777777" w:rsidR="008B6D40" w:rsidRDefault="008B6D40" w:rsidP="008B6D40">
      <w:pPr>
        <w:pStyle w:val="3"/>
        <w:rPr>
          <w:rStyle w:val="Char"/>
          <w:rFonts w:ascii="黑体" w:eastAsia="黑体" w:hAnsi="黑体"/>
          <w:sz w:val="28"/>
        </w:rPr>
      </w:pPr>
      <w:bookmarkStart w:id="40" w:name="_Toc12542130"/>
      <w:r w:rsidRPr="008B6D40">
        <w:rPr>
          <w:rStyle w:val="Char"/>
          <w:rFonts w:ascii="黑体" w:eastAsia="黑体" w:hAnsi="黑体" w:hint="eastAsia"/>
          <w:sz w:val="28"/>
        </w:rPr>
        <w:t>需求描述</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E4275E" w14:paraId="57C93519" w14:textId="77777777" w:rsidTr="00BB0F55">
        <w:tblPrEx>
          <w:tblCellMar>
            <w:top w:w="0" w:type="dxa"/>
            <w:bottom w:w="0" w:type="dxa"/>
          </w:tblCellMar>
        </w:tblPrEx>
        <w:trPr>
          <w:cantSplit/>
        </w:trPr>
        <w:tc>
          <w:tcPr>
            <w:tcW w:w="8420" w:type="dxa"/>
            <w:gridSpan w:val="2"/>
            <w:shd w:val="clear" w:color="auto" w:fill="CCCCCC"/>
          </w:tcPr>
          <w:p w14:paraId="31424E79" w14:textId="77777777" w:rsidR="00E4275E" w:rsidRDefault="00E4275E"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E4275E" w14:paraId="60FB36EC" w14:textId="77777777" w:rsidTr="00BB0F55">
        <w:tblPrEx>
          <w:tblCellMar>
            <w:top w:w="0" w:type="dxa"/>
            <w:bottom w:w="0" w:type="dxa"/>
          </w:tblCellMar>
        </w:tblPrEx>
        <w:trPr>
          <w:cantSplit/>
        </w:trPr>
        <w:tc>
          <w:tcPr>
            <w:tcW w:w="1232" w:type="dxa"/>
          </w:tcPr>
          <w:p w14:paraId="5D06E250" w14:textId="77777777" w:rsidR="00E4275E" w:rsidRDefault="00E4275E" w:rsidP="00BB0F55">
            <w:pPr>
              <w:rPr>
                <w:rFonts w:hAnsi="宋体" w:hint="eastAsia"/>
                <w:szCs w:val="21"/>
              </w:rPr>
            </w:pPr>
            <w:r>
              <w:rPr>
                <w:rFonts w:hAnsi="宋体" w:hint="eastAsia"/>
                <w:szCs w:val="21"/>
              </w:rPr>
              <w:t>功能名称</w:t>
            </w:r>
          </w:p>
        </w:tc>
        <w:tc>
          <w:tcPr>
            <w:tcW w:w="7188" w:type="dxa"/>
          </w:tcPr>
          <w:p w14:paraId="6C24F5EB" w14:textId="77777777" w:rsidR="00E4275E" w:rsidRDefault="00E4275E" w:rsidP="00BB0F55">
            <w:pPr>
              <w:rPr>
                <w:rFonts w:hAnsi="宋体" w:hint="eastAsia"/>
                <w:szCs w:val="21"/>
              </w:rPr>
            </w:pPr>
            <w:r>
              <w:rPr>
                <w:rFonts w:hint="eastAsia"/>
                <w:szCs w:val="21"/>
              </w:rPr>
              <w:t>岗位管理</w:t>
            </w:r>
          </w:p>
        </w:tc>
      </w:tr>
      <w:tr w:rsidR="00E4275E" w14:paraId="2A28B3E7" w14:textId="77777777" w:rsidTr="00BB0F55">
        <w:tblPrEx>
          <w:tblCellMar>
            <w:top w:w="0" w:type="dxa"/>
            <w:bottom w:w="0" w:type="dxa"/>
          </w:tblCellMar>
        </w:tblPrEx>
        <w:trPr>
          <w:cantSplit/>
        </w:trPr>
        <w:tc>
          <w:tcPr>
            <w:tcW w:w="1232" w:type="dxa"/>
          </w:tcPr>
          <w:p w14:paraId="2076F3FF" w14:textId="77777777" w:rsidR="00E4275E" w:rsidRDefault="00E4275E" w:rsidP="00BB0F55">
            <w:pPr>
              <w:rPr>
                <w:rFonts w:hAnsi="宋体" w:hint="eastAsia"/>
                <w:szCs w:val="21"/>
              </w:rPr>
            </w:pPr>
            <w:r>
              <w:rPr>
                <w:rFonts w:hAnsi="宋体" w:hint="eastAsia"/>
                <w:szCs w:val="21"/>
              </w:rPr>
              <w:t>优先级</w:t>
            </w:r>
          </w:p>
        </w:tc>
        <w:tc>
          <w:tcPr>
            <w:tcW w:w="7188" w:type="dxa"/>
          </w:tcPr>
          <w:p w14:paraId="0E7B4592" w14:textId="77777777" w:rsidR="00E4275E" w:rsidRDefault="00E4275E" w:rsidP="00BB0F55">
            <w:pPr>
              <w:rPr>
                <w:rFonts w:hAnsi="宋体" w:hint="eastAsia"/>
                <w:szCs w:val="21"/>
              </w:rPr>
            </w:pPr>
            <w:r>
              <w:rPr>
                <w:rFonts w:hAnsi="宋体" w:hint="eastAsia"/>
                <w:szCs w:val="21"/>
              </w:rPr>
              <w:t>高</w:t>
            </w:r>
          </w:p>
        </w:tc>
      </w:tr>
      <w:tr w:rsidR="00E4275E" w14:paraId="7F4FBE2E" w14:textId="77777777" w:rsidTr="00BB0F55">
        <w:tblPrEx>
          <w:tblCellMar>
            <w:top w:w="0" w:type="dxa"/>
            <w:bottom w:w="0" w:type="dxa"/>
          </w:tblCellMar>
        </w:tblPrEx>
        <w:trPr>
          <w:cantSplit/>
        </w:trPr>
        <w:tc>
          <w:tcPr>
            <w:tcW w:w="1232" w:type="dxa"/>
          </w:tcPr>
          <w:p w14:paraId="768A71CB" w14:textId="77777777" w:rsidR="00E4275E" w:rsidRDefault="00E4275E" w:rsidP="00BB0F55">
            <w:pPr>
              <w:rPr>
                <w:rFonts w:hAnsi="宋体" w:hint="eastAsia"/>
                <w:szCs w:val="21"/>
              </w:rPr>
            </w:pPr>
            <w:r>
              <w:rPr>
                <w:rFonts w:hAnsi="宋体" w:hint="eastAsia"/>
                <w:szCs w:val="21"/>
              </w:rPr>
              <w:t>业务背景</w:t>
            </w:r>
          </w:p>
        </w:tc>
        <w:tc>
          <w:tcPr>
            <w:tcW w:w="7188" w:type="dxa"/>
          </w:tcPr>
          <w:p w14:paraId="383C6086" w14:textId="77777777" w:rsidR="00E4275E" w:rsidRDefault="00E4275E" w:rsidP="00BB0F55">
            <w:pPr>
              <w:rPr>
                <w:rFonts w:hint="eastAsia"/>
                <w:szCs w:val="21"/>
              </w:rPr>
            </w:pPr>
            <w:r>
              <w:rPr>
                <w:rFonts w:hint="eastAsia"/>
                <w:szCs w:val="21"/>
              </w:rPr>
              <w:t>岗位是指一个组织中由特定人员所承担的多种职责的集合，一般来讲岗位对应到了特定的部门。但为了简化实训项目，裁剪了岗位与部门之间的关系。本功能就是对各岗位进行管理，包括增加、修改、删除岗位，以及查询岗位下的员工等。</w:t>
            </w:r>
            <w:r>
              <w:rPr>
                <w:rFonts w:hint="eastAsia"/>
                <w:szCs w:val="21"/>
              </w:rPr>
              <w:t xml:space="preserve"> </w:t>
            </w:r>
          </w:p>
        </w:tc>
      </w:tr>
      <w:tr w:rsidR="00E4275E" w14:paraId="46647558" w14:textId="77777777" w:rsidTr="00BB0F55">
        <w:tblPrEx>
          <w:tblCellMar>
            <w:top w:w="0" w:type="dxa"/>
            <w:bottom w:w="0" w:type="dxa"/>
          </w:tblCellMar>
        </w:tblPrEx>
        <w:trPr>
          <w:cantSplit/>
        </w:trPr>
        <w:tc>
          <w:tcPr>
            <w:tcW w:w="1232" w:type="dxa"/>
          </w:tcPr>
          <w:p w14:paraId="313FF22F" w14:textId="77777777" w:rsidR="00E4275E" w:rsidRDefault="00E4275E" w:rsidP="00BB0F55">
            <w:pPr>
              <w:rPr>
                <w:rFonts w:hAnsi="宋体" w:hint="eastAsia"/>
                <w:szCs w:val="21"/>
              </w:rPr>
            </w:pPr>
            <w:r>
              <w:rPr>
                <w:rFonts w:hAnsi="宋体" w:hint="eastAsia"/>
                <w:szCs w:val="21"/>
              </w:rPr>
              <w:t>功能说明</w:t>
            </w:r>
          </w:p>
        </w:tc>
        <w:tc>
          <w:tcPr>
            <w:tcW w:w="7188" w:type="dxa"/>
          </w:tcPr>
          <w:p w14:paraId="7D3AB822" w14:textId="77777777" w:rsidR="00E4275E" w:rsidRDefault="00E4275E" w:rsidP="00E4275E">
            <w:pPr>
              <w:pStyle w:val="aa"/>
              <w:numPr>
                <w:ilvl w:val="0"/>
                <w:numId w:val="34"/>
              </w:numPr>
              <w:spacing w:line="240" w:lineRule="auto"/>
              <w:rPr>
                <w:rFonts w:ascii="宋体" w:hAnsi="宋体" w:hint="eastAsia"/>
                <w:b/>
              </w:rPr>
            </w:pPr>
            <w:r>
              <w:rPr>
                <w:rFonts w:ascii="宋体" w:hAnsi="宋体" w:hint="eastAsia"/>
                <w:b/>
              </w:rPr>
              <w:t>增加岗位</w:t>
            </w:r>
          </w:p>
          <w:p w14:paraId="50B6DFFE" w14:textId="77777777" w:rsidR="00E4275E" w:rsidRDefault="00E4275E" w:rsidP="00E4275E">
            <w:pPr>
              <w:pStyle w:val="aa"/>
              <w:numPr>
                <w:ilvl w:val="0"/>
                <w:numId w:val="34"/>
              </w:numPr>
              <w:spacing w:line="240" w:lineRule="auto"/>
              <w:rPr>
                <w:rFonts w:ascii="宋体" w:hAnsi="宋体" w:hint="eastAsia"/>
                <w:b/>
              </w:rPr>
            </w:pPr>
            <w:r>
              <w:rPr>
                <w:rFonts w:ascii="宋体" w:hAnsi="宋体" w:hint="eastAsia"/>
                <w:b/>
              </w:rPr>
              <w:t>修改岗位</w:t>
            </w:r>
          </w:p>
          <w:p w14:paraId="12BC05FE" w14:textId="77777777" w:rsidR="00E4275E" w:rsidRPr="00AD3092" w:rsidRDefault="00E4275E" w:rsidP="00E4275E">
            <w:pPr>
              <w:pStyle w:val="aa"/>
              <w:numPr>
                <w:ilvl w:val="0"/>
                <w:numId w:val="34"/>
              </w:numPr>
              <w:spacing w:line="240" w:lineRule="auto"/>
              <w:rPr>
                <w:rFonts w:ascii="宋体" w:hAnsi="宋体" w:hint="eastAsia"/>
                <w:b/>
                <w:color w:val="0000FF"/>
              </w:rPr>
            </w:pPr>
            <w:r w:rsidRPr="00A33619">
              <w:rPr>
                <w:rFonts w:ascii="宋体" w:hAnsi="宋体" w:hint="eastAsia"/>
                <w:b/>
              </w:rPr>
              <w:t>删除岗位</w:t>
            </w:r>
          </w:p>
          <w:p w14:paraId="523E9845" w14:textId="77777777" w:rsidR="00E4275E" w:rsidRDefault="00E4275E" w:rsidP="00E4275E">
            <w:pPr>
              <w:pStyle w:val="aa"/>
              <w:numPr>
                <w:ilvl w:val="0"/>
                <w:numId w:val="34"/>
              </w:numPr>
              <w:spacing w:line="240" w:lineRule="auto"/>
              <w:rPr>
                <w:rFonts w:ascii="宋体" w:hAnsi="宋体" w:hint="eastAsia"/>
                <w:b/>
                <w:color w:val="0000FF"/>
              </w:rPr>
            </w:pPr>
            <w:r>
              <w:rPr>
                <w:rFonts w:ascii="宋体" w:hAnsi="宋体" w:hint="eastAsia"/>
                <w:b/>
              </w:rPr>
              <w:t>查询岗位</w:t>
            </w:r>
            <w:proofErr w:type="gramStart"/>
            <w:r>
              <w:rPr>
                <w:rFonts w:ascii="宋体" w:hAnsi="宋体" w:hint="eastAsia"/>
                <w:b/>
              </w:rPr>
              <w:t>下员工</w:t>
            </w:r>
            <w:proofErr w:type="gramEnd"/>
          </w:p>
        </w:tc>
      </w:tr>
      <w:tr w:rsidR="00E4275E" w14:paraId="1BCEF35C" w14:textId="77777777" w:rsidTr="00BB0F55">
        <w:tblPrEx>
          <w:tblCellMar>
            <w:top w:w="0" w:type="dxa"/>
            <w:bottom w:w="0" w:type="dxa"/>
          </w:tblCellMar>
        </w:tblPrEx>
        <w:trPr>
          <w:cantSplit/>
        </w:trPr>
        <w:tc>
          <w:tcPr>
            <w:tcW w:w="1232" w:type="dxa"/>
          </w:tcPr>
          <w:p w14:paraId="16F6887D" w14:textId="77777777" w:rsidR="00E4275E" w:rsidRDefault="00E4275E" w:rsidP="00BB0F55">
            <w:pPr>
              <w:rPr>
                <w:rFonts w:hAnsi="宋体" w:hint="eastAsia"/>
                <w:szCs w:val="21"/>
              </w:rPr>
            </w:pPr>
            <w:r>
              <w:rPr>
                <w:rFonts w:hAnsi="宋体" w:hint="eastAsia"/>
                <w:szCs w:val="21"/>
              </w:rPr>
              <w:t>约束条件</w:t>
            </w:r>
          </w:p>
        </w:tc>
        <w:tc>
          <w:tcPr>
            <w:tcW w:w="7188" w:type="dxa"/>
          </w:tcPr>
          <w:p w14:paraId="0ADEDCE2" w14:textId="77777777" w:rsidR="00E4275E" w:rsidRDefault="00E4275E" w:rsidP="00E4275E">
            <w:pPr>
              <w:pStyle w:val="aa"/>
              <w:numPr>
                <w:ilvl w:val="0"/>
                <w:numId w:val="33"/>
              </w:numPr>
              <w:spacing w:line="240" w:lineRule="auto"/>
              <w:rPr>
                <w:rFonts w:ascii="宋体" w:hAnsi="宋体" w:hint="eastAsia"/>
                <w:b/>
              </w:rPr>
            </w:pPr>
            <w:r>
              <w:rPr>
                <w:rFonts w:ascii="宋体" w:hAnsi="宋体" w:hint="eastAsia"/>
                <w:b/>
              </w:rPr>
              <w:t>岗位编号保证在系统内唯一</w:t>
            </w:r>
          </w:p>
          <w:p w14:paraId="22CC89CB" w14:textId="77777777" w:rsidR="00E4275E" w:rsidRDefault="00E4275E" w:rsidP="00E4275E">
            <w:pPr>
              <w:pStyle w:val="aa"/>
              <w:numPr>
                <w:ilvl w:val="0"/>
                <w:numId w:val="33"/>
              </w:numPr>
              <w:spacing w:line="240" w:lineRule="auto"/>
              <w:rPr>
                <w:rFonts w:ascii="宋体" w:hAnsi="宋体" w:hint="eastAsia"/>
                <w:b/>
              </w:rPr>
            </w:pPr>
            <w:r>
              <w:rPr>
                <w:rFonts w:ascii="宋体" w:hAnsi="宋体" w:hint="eastAsia"/>
                <w:b/>
              </w:rPr>
              <w:t>删除岗位必须保证岗位上没有配置员工</w:t>
            </w:r>
          </w:p>
        </w:tc>
      </w:tr>
      <w:tr w:rsidR="00E4275E" w14:paraId="64B681BF" w14:textId="77777777" w:rsidTr="00BB0F55">
        <w:tblPrEx>
          <w:tblCellMar>
            <w:top w:w="0" w:type="dxa"/>
            <w:bottom w:w="0" w:type="dxa"/>
          </w:tblCellMar>
        </w:tblPrEx>
        <w:trPr>
          <w:cantSplit/>
        </w:trPr>
        <w:tc>
          <w:tcPr>
            <w:tcW w:w="1232" w:type="dxa"/>
          </w:tcPr>
          <w:p w14:paraId="6D5AD641" w14:textId="77777777" w:rsidR="00E4275E" w:rsidRDefault="00E4275E" w:rsidP="00BB0F55">
            <w:pPr>
              <w:rPr>
                <w:rFonts w:hAnsi="宋体" w:hint="eastAsia"/>
                <w:szCs w:val="21"/>
              </w:rPr>
            </w:pPr>
            <w:r>
              <w:rPr>
                <w:rFonts w:hAnsi="宋体" w:hint="eastAsia"/>
                <w:szCs w:val="21"/>
              </w:rPr>
              <w:t>相关查询</w:t>
            </w:r>
          </w:p>
        </w:tc>
        <w:tc>
          <w:tcPr>
            <w:tcW w:w="7188" w:type="dxa"/>
          </w:tcPr>
          <w:p w14:paraId="50DA608A" w14:textId="77777777" w:rsidR="00E4275E" w:rsidRDefault="00E4275E" w:rsidP="00BB0F55">
            <w:pPr>
              <w:pStyle w:val="aa"/>
              <w:spacing w:line="240" w:lineRule="auto"/>
              <w:rPr>
                <w:rFonts w:ascii="宋体" w:hAnsi="宋体" w:hint="eastAsia"/>
                <w:b/>
              </w:rPr>
            </w:pPr>
            <w:r>
              <w:rPr>
                <w:rFonts w:ascii="宋体" w:hAnsi="宋体" w:hint="eastAsia"/>
                <w:b/>
              </w:rPr>
              <w:t>查询岗位列表：可以按照岗位编号，名称，类型进行查询</w:t>
            </w:r>
          </w:p>
        </w:tc>
      </w:tr>
      <w:tr w:rsidR="00E4275E" w14:paraId="1BBE9138" w14:textId="77777777" w:rsidTr="00BB0F55">
        <w:tblPrEx>
          <w:tblCellMar>
            <w:top w:w="0" w:type="dxa"/>
            <w:bottom w:w="0" w:type="dxa"/>
          </w:tblCellMar>
        </w:tblPrEx>
        <w:trPr>
          <w:cantSplit/>
        </w:trPr>
        <w:tc>
          <w:tcPr>
            <w:tcW w:w="1232" w:type="dxa"/>
          </w:tcPr>
          <w:p w14:paraId="489C60A4" w14:textId="77777777" w:rsidR="00E4275E" w:rsidRDefault="00E4275E" w:rsidP="00BB0F55">
            <w:pPr>
              <w:rPr>
                <w:rFonts w:hAnsi="宋体" w:hint="eastAsia"/>
                <w:szCs w:val="21"/>
              </w:rPr>
            </w:pPr>
            <w:r>
              <w:rPr>
                <w:rFonts w:hAnsi="宋体" w:hint="eastAsia"/>
                <w:szCs w:val="21"/>
              </w:rPr>
              <w:t>其他需求</w:t>
            </w:r>
          </w:p>
        </w:tc>
        <w:tc>
          <w:tcPr>
            <w:tcW w:w="7188" w:type="dxa"/>
          </w:tcPr>
          <w:p w14:paraId="32344EC4" w14:textId="77777777" w:rsidR="00E4275E" w:rsidRDefault="00E4275E" w:rsidP="00BB0F55">
            <w:pPr>
              <w:pStyle w:val="aa"/>
              <w:rPr>
                <w:rFonts w:ascii="宋体" w:hAnsi="宋体" w:hint="eastAsia"/>
                <w:b/>
              </w:rPr>
            </w:pPr>
            <w:r>
              <w:rPr>
                <w:rFonts w:ascii="宋体" w:hAnsi="宋体" w:hint="eastAsia"/>
                <w:b/>
              </w:rPr>
              <w:t>无</w:t>
            </w:r>
          </w:p>
        </w:tc>
      </w:tr>
      <w:tr w:rsidR="00E4275E" w14:paraId="0A5CB4D9" w14:textId="77777777" w:rsidTr="00BB0F55">
        <w:tblPrEx>
          <w:tblCellMar>
            <w:top w:w="0" w:type="dxa"/>
            <w:bottom w:w="0" w:type="dxa"/>
          </w:tblCellMar>
        </w:tblPrEx>
        <w:trPr>
          <w:cantSplit/>
        </w:trPr>
        <w:tc>
          <w:tcPr>
            <w:tcW w:w="1232" w:type="dxa"/>
          </w:tcPr>
          <w:p w14:paraId="78D5C6EA" w14:textId="77777777" w:rsidR="00E4275E" w:rsidRDefault="00E4275E" w:rsidP="00BB0F55">
            <w:pPr>
              <w:rPr>
                <w:rFonts w:hAnsi="宋体" w:hint="eastAsia"/>
                <w:szCs w:val="21"/>
              </w:rPr>
            </w:pPr>
            <w:r>
              <w:rPr>
                <w:rFonts w:hAnsi="宋体" w:hint="eastAsia"/>
                <w:szCs w:val="21"/>
              </w:rPr>
              <w:t>裁剪说明</w:t>
            </w:r>
          </w:p>
        </w:tc>
        <w:tc>
          <w:tcPr>
            <w:tcW w:w="7188" w:type="dxa"/>
          </w:tcPr>
          <w:p w14:paraId="3C3CFA57" w14:textId="77777777" w:rsidR="00E4275E" w:rsidRDefault="00E4275E" w:rsidP="00BB0F55">
            <w:pPr>
              <w:pStyle w:val="aa"/>
              <w:rPr>
                <w:rFonts w:ascii="宋体" w:hAnsi="宋体" w:hint="eastAsia"/>
                <w:b/>
              </w:rPr>
            </w:pPr>
            <w:r>
              <w:rPr>
                <w:rFonts w:ascii="宋体" w:hAnsi="宋体" w:hint="eastAsia"/>
                <w:b/>
              </w:rPr>
              <w:t>不可裁剪</w:t>
            </w:r>
          </w:p>
        </w:tc>
      </w:tr>
    </w:tbl>
    <w:p w14:paraId="2192A91F" w14:textId="77777777" w:rsidR="00E4275E" w:rsidRPr="00E4275E" w:rsidRDefault="00E4275E" w:rsidP="00E4275E">
      <w:pPr>
        <w:rPr>
          <w:rFonts w:hint="eastAsia"/>
        </w:rPr>
      </w:pPr>
    </w:p>
    <w:p w14:paraId="126EDE42" w14:textId="77777777" w:rsidR="008B6D40" w:rsidRDefault="008B6D40" w:rsidP="008B6D40">
      <w:pPr>
        <w:pStyle w:val="3"/>
        <w:rPr>
          <w:rStyle w:val="Char"/>
          <w:rFonts w:ascii="黑体" w:eastAsia="黑体" w:hAnsi="黑体"/>
          <w:sz w:val="28"/>
        </w:rPr>
      </w:pPr>
      <w:bookmarkStart w:id="41" w:name="_Toc12542131"/>
      <w:r w:rsidRPr="006F778C">
        <w:rPr>
          <w:rStyle w:val="Char"/>
          <w:rFonts w:ascii="黑体" w:eastAsia="黑体" w:hAnsi="黑体" w:hint="eastAsia"/>
          <w:sz w:val="28"/>
        </w:rPr>
        <w:lastRenderedPageBreak/>
        <w:t>业务流程描述</w:t>
      </w:r>
      <w:bookmarkEnd w:id="41"/>
    </w:p>
    <w:p w14:paraId="42515534" w14:textId="77777777" w:rsidR="00E4275E" w:rsidRPr="00E4275E" w:rsidRDefault="00E4275E" w:rsidP="00E4275E">
      <w:pPr>
        <w:jc w:val="center"/>
        <w:rPr>
          <w:rFonts w:hint="eastAsia"/>
        </w:rPr>
      </w:pPr>
      <w:r>
        <w:rPr>
          <w:noProof/>
        </w:rPr>
        <w:drawing>
          <wp:inline distT="0" distB="0" distL="0" distR="0" wp14:anchorId="7BCC15D6" wp14:editId="5F6EB7F7">
            <wp:extent cx="2430584" cy="325482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7243" cy="3263746"/>
                    </a:xfrm>
                    <a:prstGeom prst="rect">
                      <a:avLst/>
                    </a:prstGeom>
                    <a:noFill/>
                    <a:ln>
                      <a:noFill/>
                    </a:ln>
                  </pic:spPr>
                </pic:pic>
              </a:graphicData>
            </a:graphic>
          </wp:inline>
        </w:drawing>
      </w:r>
    </w:p>
    <w:p w14:paraId="453E93D1" w14:textId="77777777" w:rsidR="008B6D40" w:rsidRPr="006F778C" w:rsidRDefault="008B6D40" w:rsidP="008B6D40">
      <w:pPr>
        <w:pStyle w:val="3"/>
        <w:rPr>
          <w:rStyle w:val="Char"/>
          <w:rFonts w:ascii="黑体" w:eastAsia="黑体" w:hAnsi="黑体"/>
          <w:sz w:val="28"/>
        </w:rPr>
      </w:pPr>
      <w:bookmarkStart w:id="42" w:name="_Toc12542132"/>
      <w:r w:rsidRPr="006F778C">
        <w:rPr>
          <w:rStyle w:val="Char"/>
          <w:rFonts w:ascii="黑体" w:eastAsia="黑体" w:hAnsi="黑体" w:hint="eastAsia"/>
          <w:sz w:val="28"/>
        </w:rPr>
        <w:t>数据描述</w:t>
      </w:r>
      <w:bookmarkEnd w:id="42"/>
    </w:p>
    <w:tbl>
      <w:tblPr>
        <w:tblW w:w="8473" w:type="dxa"/>
        <w:tblInd w:w="95" w:type="dxa"/>
        <w:tblLook w:val="0000" w:firstRow="0" w:lastRow="0" w:firstColumn="0" w:lastColumn="0" w:noHBand="0" w:noVBand="0"/>
      </w:tblPr>
      <w:tblGrid>
        <w:gridCol w:w="2713"/>
        <w:gridCol w:w="4680"/>
        <w:gridCol w:w="1080"/>
      </w:tblGrid>
      <w:tr w:rsidR="00E4275E" w14:paraId="4B2BE2BD" w14:textId="77777777" w:rsidTr="00BB0F55">
        <w:trPr>
          <w:trHeight w:val="300"/>
        </w:trPr>
        <w:tc>
          <w:tcPr>
            <w:tcW w:w="2713" w:type="dxa"/>
            <w:tcBorders>
              <w:top w:val="single" w:sz="8" w:space="0" w:color="auto"/>
              <w:left w:val="single" w:sz="8" w:space="0" w:color="auto"/>
              <w:bottom w:val="single" w:sz="8" w:space="0" w:color="auto"/>
              <w:right w:val="single" w:sz="8" w:space="0" w:color="auto"/>
            </w:tcBorders>
            <w:shd w:val="clear" w:color="auto" w:fill="C0C0C0"/>
          </w:tcPr>
          <w:p w14:paraId="0CB9904C"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tcBorders>
              <w:top w:val="single" w:sz="8" w:space="0" w:color="auto"/>
              <w:left w:val="nil"/>
              <w:bottom w:val="single" w:sz="8" w:space="0" w:color="auto"/>
              <w:right w:val="single" w:sz="8" w:space="0" w:color="auto"/>
            </w:tcBorders>
            <w:shd w:val="clear" w:color="auto" w:fill="C0C0C0"/>
          </w:tcPr>
          <w:p w14:paraId="45E15F25"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tcBorders>
              <w:top w:val="single" w:sz="8" w:space="0" w:color="auto"/>
              <w:left w:val="nil"/>
              <w:bottom w:val="single" w:sz="8" w:space="0" w:color="auto"/>
              <w:right w:val="single" w:sz="8" w:space="0" w:color="auto"/>
            </w:tcBorders>
            <w:shd w:val="clear" w:color="auto" w:fill="C0C0C0"/>
          </w:tcPr>
          <w:p w14:paraId="720BD65F"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是否必添</w:t>
            </w:r>
          </w:p>
        </w:tc>
      </w:tr>
      <w:tr w:rsidR="00E4275E" w14:paraId="45C078F7"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6DA6399C" w14:textId="77777777" w:rsidR="00E4275E" w:rsidRDefault="00E4275E" w:rsidP="00BB0F55">
            <w:pPr>
              <w:widowControl/>
              <w:jc w:val="center"/>
              <w:rPr>
                <w:rFonts w:hAnsi="宋体" w:cs="宋体"/>
                <w:szCs w:val="21"/>
              </w:rPr>
            </w:pPr>
            <w:r>
              <w:rPr>
                <w:rFonts w:hAnsi="宋体" w:cs="宋体" w:hint="eastAsia"/>
                <w:szCs w:val="21"/>
              </w:rPr>
              <w:t>编号</w:t>
            </w:r>
          </w:p>
        </w:tc>
        <w:tc>
          <w:tcPr>
            <w:tcW w:w="4680" w:type="dxa"/>
            <w:tcBorders>
              <w:top w:val="nil"/>
              <w:left w:val="nil"/>
              <w:bottom w:val="single" w:sz="8" w:space="0" w:color="auto"/>
              <w:right w:val="single" w:sz="8" w:space="0" w:color="auto"/>
            </w:tcBorders>
            <w:shd w:val="clear" w:color="auto" w:fill="FFFFFF"/>
          </w:tcPr>
          <w:p w14:paraId="1CFD046B" w14:textId="77777777" w:rsidR="00E4275E" w:rsidRDefault="00E4275E" w:rsidP="00BB0F55">
            <w:pPr>
              <w:widowControl/>
              <w:jc w:val="left"/>
              <w:rPr>
                <w:rFonts w:ascii="LF Song" w:eastAsia="LF Song" w:hAnsi="宋体" w:cs="宋体"/>
                <w:szCs w:val="21"/>
              </w:rPr>
            </w:pPr>
            <w:r>
              <w:rPr>
                <w:rFonts w:ascii="LF Song" w:eastAsia="LF Song" w:hAnsi="宋体" w:cs="宋体" w:hint="eastAsia"/>
                <w:szCs w:val="21"/>
              </w:rPr>
              <w:t xml:space="preserve">　</w:t>
            </w:r>
          </w:p>
        </w:tc>
        <w:tc>
          <w:tcPr>
            <w:tcW w:w="1080" w:type="dxa"/>
            <w:tcBorders>
              <w:top w:val="nil"/>
              <w:left w:val="nil"/>
              <w:bottom w:val="single" w:sz="8" w:space="0" w:color="auto"/>
              <w:right w:val="single" w:sz="8" w:space="0" w:color="auto"/>
            </w:tcBorders>
            <w:shd w:val="clear" w:color="auto" w:fill="FFFFFF"/>
          </w:tcPr>
          <w:p w14:paraId="319F4255"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是</w:t>
            </w:r>
          </w:p>
        </w:tc>
      </w:tr>
      <w:tr w:rsidR="00E4275E" w14:paraId="0A99CCF3"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03ED7D84" w14:textId="77777777" w:rsidR="00E4275E" w:rsidRDefault="00E4275E" w:rsidP="00BB0F55">
            <w:pPr>
              <w:widowControl/>
              <w:jc w:val="center"/>
              <w:rPr>
                <w:rFonts w:hAnsi="宋体" w:cs="宋体"/>
                <w:szCs w:val="21"/>
              </w:rPr>
            </w:pPr>
            <w:r>
              <w:rPr>
                <w:rFonts w:hAnsi="宋体" w:cs="宋体" w:hint="eastAsia"/>
                <w:szCs w:val="21"/>
              </w:rPr>
              <w:t>名称</w:t>
            </w:r>
          </w:p>
        </w:tc>
        <w:tc>
          <w:tcPr>
            <w:tcW w:w="4680" w:type="dxa"/>
            <w:tcBorders>
              <w:top w:val="nil"/>
              <w:left w:val="nil"/>
              <w:bottom w:val="single" w:sz="8" w:space="0" w:color="auto"/>
              <w:right w:val="single" w:sz="8" w:space="0" w:color="auto"/>
            </w:tcBorders>
            <w:shd w:val="clear" w:color="auto" w:fill="FFFFFF"/>
          </w:tcPr>
          <w:p w14:paraId="48F4E601" w14:textId="77777777" w:rsidR="00E4275E" w:rsidRDefault="00E4275E" w:rsidP="00BB0F55">
            <w:pPr>
              <w:widowControl/>
              <w:jc w:val="left"/>
              <w:rPr>
                <w:rFonts w:ascii="LF Song" w:eastAsia="LF Song" w:hAnsi="宋体" w:cs="宋体"/>
                <w:szCs w:val="21"/>
              </w:rPr>
            </w:pPr>
            <w:r>
              <w:rPr>
                <w:rFonts w:ascii="LF Song" w:eastAsia="LF Song" w:hAnsi="宋体" w:cs="宋体" w:hint="eastAsia"/>
                <w:szCs w:val="21"/>
              </w:rPr>
              <w:t xml:space="preserve">　</w:t>
            </w:r>
            <w:r w:rsidR="00D912D5">
              <w:rPr>
                <w:rFonts w:ascii="LF Song" w:eastAsia="LF Song" w:hAnsi="宋体" w:cs="宋体" w:hint="eastAsia"/>
                <w:szCs w:val="21"/>
              </w:rPr>
              <w:t>岗位名称</w:t>
            </w:r>
          </w:p>
        </w:tc>
        <w:tc>
          <w:tcPr>
            <w:tcW w:w="1080" w:type="dxa"/>
            <w:tcBorders>
              <w:top w:val="nil"/>
              <w:left w:val="nil"/>
              <w:bottom w:val="single" w:sz="8" w:space="0" w:color="auto"/>
              <w:right w:val="single" w:sz="8" w:space="0" w:color="auto"/>
            </w:tcBorders>
            <w:shd w:val="clear" w:color="auto" w:fill="FFFFFF"/>
          </w:tcPr>
          <w:p w14:paraId="76287EEA"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是</w:t>
            </w:r>
          </w:p>
        </w:tc>
      </w:tr>
      <w:tr w:rsidR="00E4275E" w14:paraId="39C91AA3" w14:textId="77777777" w:rsidTr="00BB0F55">
        <w:trPr>
          <w:trHeight w:val="525"/>
        </w:trPr>
        <w:tc>
          <w:tcPr>
            <w:tcW w:w="2713" w:type="dxa"/>
            <w:tcBorders>
              <w:top w:val="nil"/>
              <w:left w:val="single" w:sz="8" w:space="0" w:color="auto"/>
              <w:bottom w:val="single" w:sz="8" w:space="0" w:color="auto"/>
              <w:right w:val="single" w:sz="8" w:space="0" w:color="auto"/>
            </w:tcBorders>
            <w:shd w:val="clear" w:color="auto" w:fill="FFFFFF"/>
          </w:tcPr>
          <w:p w14:paraId="49583628" w14:textId="77777777" w:rsidR="00E4275E" w:rsidRDefault="00E4275E" w:rsidP="00BB0F55">
            <w:pPr>
              <w:widowControl/>
              <w:jc w:val="center"/>
              <w:rPr>
                <w:rFonts w:hAnsi="宋体" w:cs="宋体"/>
                <w:szCs w:val="21"/>
              </w:rPr>
            </w:pPr>
            <w:r>
              <w:rPr>
                <w:rFonts w:hAnsi="宋体" w:cs="宋体" w:hint="eastAsia"/>
                <w:szCs w:val="21"/>
              </w:rPr>
              <w:t>岗位类型</w:t>
            </w:r>
          </w:p>
        </w:tc>
        <w:tc>
          <w:tcPr>
            <w:tcW w:w="4680" w:type="dxa"/>
            <w:tcBorders>
              <w:top w:val="nil"/>
              <w:left w:val="nil"/>
              <w:bottom w:val="single" w:sz="8" w:space="0" w:color="auto"/>
              <w:right w:val="single" w:sz="8" w:space="0" w:color="auto"/>
            </w:tcBorders>
            <w:shd w:val="clear" w:color="auto" w:fill="FFFFFF"/>
          </w:tcPr>
          <w:p w14:paraId="582278FE" w14:textId="77777777" w:rsidR="00E4275E" w:rsidRPr="00E671AB" w:rsidRDefault="00E4275E" w:rsidP="00BB0F55">
            <w:pPr>
              <w:widowControl/>
              <w:jc w:val="left"/>
              <w:rPr>
                <w:rFonts w:hAnsi="宋体" w:cs="宋体" w:hint="eastAsia"/>
                <w:szCs w:val="21"/>
              </w:rPr>
            </w:pPr>
            <w:r>
              <w:rPr>
                <w:rFonts w:hAnsi="宋体" w:cs="宋体" w:hint="eastAsia"/>
                <w:szCs w:val="21"/>
              </w:rPr>
              <w:t>下拉框，</w:t>
            </w:r>
            <w:r w:rsidRPr="00E671AB">
              <w:rPr>
                <w:rFonts w:hAnsi="宋体" w:cs="宋体" w:hint="eastAsia"/>
                <w:szCs w:val="21"/>
              </w:rPr>
              <w:t>分为管理，技术，营销，市场等；</w:t>
            </w:r>
          </w:p>
        </w:tc>
        <w:tc>
          <w:tcPr>
            <w:tcW w:w="1080" w:type="dxa"/>
            <w:tcBorders>
              <w:top w:val="nil"/>
              <w:left w:val="nil"/>
              <w:bottom w:val="single" w:sz="8" w:space="0" w:color="auto"/>
              <w:right w:val="single" w:sz="8" w:space="0" w:color="auto"/>
            </w:tcBorders>
            <w:shd w:val="clear" w:color="auto" w:fill="FFFFFF"/>
          </w:tcPr>
          <w:p w14:paraId="3D8887A8" w14:textId="77777777" w:rsidR="00E4275E" w:rsidRDefault="00E4275E" w:rsidP="00BB0F55">
            <w:pPr>
              <w:widowControl/>
              <w:jc w:val="center"/>
              <w:rPr>
                <w:rFonts w:ascii="LF Song" w:eastAsia="LF Song" w:hAnsi="宋体" w:cs="宋体"/>
                <w:szCs w:val="21"/>
              </w:rPr>
            </w:pPr>
            <w:r>
              <w:rPr>
                <w:rFonts w:ascii="LF Song" w:eastAsia="LF Song" w:hAnsi="宋体" w:cs="宋体" w:hint="eastAsia"/>
                <w:szCs w:val="21"/>
              </w:rPr>
              <w:t>是</w:t>
            </w:r>
          </w:p>
        </w:tc>
      </w:tr>
      <w:tr w:rsidR="00E4275E" w14:paraId="4E94CCAB"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730FBA8D" w14:textId="77777777" w:rsidR="00E4275E" w:rsidRDefault="00E4275E" w:rsidP="00BB0F55">
            <w:pPr>
              <w:widowControl/>
              <w:jc w:val="center"/>
              <w:rPr>
                <w:rFonts w:hAnsi="宋体" w:cs="宋体" w:hint="eastAsia"/>
                <w:szCs w:val="21"/>
              </w:rPr>
            </w:pPr>
            <w:r>
              <w:rPr>
                <w:rFonts w:hAnsi="宋体" w:cs="宋体" w:hint="eastAsia"/>
                <w:szCs w:val="21"/>
              </w:rPr>
              <w:t>岗位编制</w:t>
            </w:r>
          </w:p>
        </w:tc>
        <w:tc>
          <w:tcPr>
            <w:tcW w:w="4680" w:type="dxa"/>
            <w:tcBorders>
              <w:top w:val="nil"/>
              <w:left w:val="nil"/>
              <w:bottom w:val="single" w:sz="8" w:space="0" w:color="auto"/>
              <w:right w:val="single" w:sz="8" w:space="0" w:color="auto"/>
            </w:tcBorders>
            <w:shd w:val="clear" w:color="auto" w:fill="FFFFFF"/>
          </w:tcPr>
          <w:p w14:paraId="3D749D2C" w14:textId="77777777" w:rsidR="00E4275E" w:rsidRDefault="00E4275E" w:rsidP="00BB0F55">
            <w:pPr>
              <w:widowControl/>
              <w:jc w:val="left"/>
              <w:rPr>
                <w:rFonts w:ascii="LF Song" w:eastAsia="LF Song" w:hAnsi="宋体" w:cs="宋体" w:hint="eastAsia"/>
                <w:szCs w:val="21"/>
              </w:rPr>
            </w:pPr>
            <w:r>
              <w:rPr>
                <w:rFonts w:ascii="LF Song" w:eastAsia="LF Song" w:hAnsi="宋体" w:cs="宋体" w:hint="eastAsia"/>
                <w:szCs w:val="21"/>
              </w:rPr>
              <w:t>岗位上最多可配置多少员工</w:t>
            </w:r>
          </w:p>
        </w:tc>
        <w:tc>
          <w:tcPr>
            <w:tcW w:w="1080" w:type="dxa"/>
            <w:tcBorders>
              <w:top w:val="nil"/>
              <w:left w:val="nil"/>
              <w:bottom w:val="single" w:sz="8" w:space="0" w:color="auto"/>
              <w:right w:val="single" w:sz="8" w:space="0" w:color="auto"/>
            </w:tcBorders>
            <w:shd w:val="clear" w:color="auto" w:fill="FFFFFF"/>
          </w:tcPr>
          <w:p w14:paraId="3DBE74D4" w14:textId="77777777" w:rsidR="00E4275E" w:rsidRPr="00CA384D" w:rsidRDefault="00E4275E" w:rsidP="00BB0F55">
            <w:pPr>
              <w:widowControl/>
              <w:jc w:val="center"/>
              <w:rPr>
                <w:rFonts w:hAnsi="宋体" w:cs="宋体" w:hint="eastAsia"/>
                <w:szCs w:val="21"/>
              </w:rPr>
            </w:pPr>
            <w:r>
              <w:rPr>
                <w:rFonts w:hAnsi="宋体" w:cs="宋体" w:hint="eastAsia"/>
                <w:szCs w:val="21"/>
              </w:rPr>
              <w:t>否</w:t>
            </w:r>
          </w:p>
        </w:tc>
      </w:tr>
    </w:tbl>
    <w:p w14:paraId="3D7CAC4A" w14:textId="77777777" w:rsidR="008B6D40" w:rsidRDefault="008B6D40" w:rsidP="008B6D40"/>
    <w:p w14:paraId="72EA697F" w14:textId="77777777" w:rsidR="004E50DA" w:rsidRDefault="004E50DA" w:rsidP="004E50DA">
      <w:pPr>
        <w:pStyle w:val="aff4"/>
        <w:ind w:left="420" w:firstLineChars="0" w:firstLine="0"/>
      </w:pPr>
    </w:p>
    <w:p w14:paraId="25DE2C71" w14:textId="77777777" w:rsidR="004E50DA" w:rsidRDefault="004E50DA" w:rsidP="004E50DA">
      <w:pPr>
        <w:pStyle w:val="20"/>
        <w:rPr>
          <w:sz w:val="32"/>
        </w:rPr>
      </w:pPr>
      <w:bookmarkStart w:id="43" w:name="_Toc12542133"/>
      <w:r>
        <w:rPr>
          <w:rFonts w:hint="eastAsia"/>
          <w:sz w:val="32"/>
        </w:rPr>
        <w:t>员工信息</w:t>
      </w:r>
      <w:r>
        <w:rPr>
          <w:rFonts w:hint="eastAsia"/>
          <w:sz w:val="32"/>
        </w:rPr>
        <w:t>管理</w:t>
      </w:r>
      <w:bookmarkEnd w:id="43"/>
    </w:p>
    <w:p w14:paraId="575BB5E7" w14:textId="77777777" w:rsidR="004E50DA" w:rsidRDefault="004E50DA" w:rsidP="004E50DA">
      <w:pPr>
        <w:pStyle w:val="3"/>
        <w:rPr>
          <w:rStyle w:val="Char"/>
          <w:rFonts w:ascii="黑体" w:eastAsia="黑体" w:hAnsi="黑体"/>
          <w:sz w:val="28"/>
        </w:rPr>
      </w:pPr>
      <w:bookmarkStart w:id="44" w:name="_Toc12542134"/>
      <w:r w:rsidRPr="008B6D40">
        <w:rPr>
          <w:rStyle w:val="Char"/>
          <w:rFonts w:ascii="黑体" w:eastAsia="黑体" w:hAnsi="黑体" w:hint="eastAsia"/>
          <w:sz w:val="28"/>
        </w:rPr>
        <w:t>需求描述</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4E50DA" w14:paraId="6057BDC1" w14:textId="77777777" w:rsidTr="00BB0F55">
        <w:tblPrEx>
          <w:tblCellMar>
            <w:top w:w="0" w:type="dxa"/>
            <w:bottom w:w="0" w:type="dxa"/>
          </w:tblCellMar>
        </w:tblPrEx>
        <w:trPr>
          <w:cantSplit/>
          <w:jc w:val="center"/>
        </w:trPr>
        <w:tc>
          <w:tcPr>
            <w:tcW w:w="8528" w:type="dxa"/>
            <w:gridSpan w:val="2"/>
            <w:shd w:val="clear" w:color="auto" w:fill="CCCCCC"/>
          </w:tcPr>
          <w:p w14:paraId="745E4A5D" w14:textId="77777777" w:rsidR="004E50DA" w:rsidRDefault="004E50DA"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4E50DA" w14:paraId="3742D0B0" w14:textId="77777777" w:rsidTr="00BB0F55">
        <w:tblPrEx>
          <w:tblCellMar>
            <w:top w:w="0" w:type="dxa"/>
            <w:bottom w:w="0" w:type="dxa"/>
          </w:tblCellMar>
        </w:tblPrEx>
        <w:trPr>
          <w:cantSplit/>
          <w:jc w:val="center"/>
        </w:trPr>
        <w:tc>
          <w:tcPr>
            <w:tcW w:w="1340" w:type="dxa"/>
          </w:tcPr>
          <w:p w14:paraId="21178B94" w14:textId="77777777" w:rsidR="004E50DA" w:rsidRDefault="004E50DA" w:rsidP="00BB0F55">
            <w:pPr>
              <w:rPr>
                <w:rFonts w:hAnsi="宋体" w:hint="eastAsia"/>
                <w:szCs w:val="21"/>
              </w:rPr>
            </w:pPr>
            <w:r>
              <w:rPr>
                <w:rFonts w:hAnsi="宋体" w:hint="eastAsia"/>
                <w:szCs w:val="21"/>
              </w:rPr>
              <w:t>功能名称</w:t>
            </w:r>
          </w:p>
        </w:tc>
        <w:tc>
          <w:tcPr>
            <w:tcW w:w="7188" w:type="dxa"/>
          </w:tcPr>
          <w:p w14:paraId="1F5266EA" w14:textId="77777777" w:rsidR="004E50DA" w:rsidRDefault="004E50DA" w:rsidP="00BB0F55">
            <w:pPr>
              <w:rPr>
                <w:rFonts w:hAnsi="宋体" w:hint="eastAsia"/>
                <w:szCs w:val="21"/>
              </w:rPr>
            </w:pPr>
            <w:r>
              <w:rPr>
                <w:rFonts w:hAnsi="宋体" w:hint="eastAsia"/>
                <w:szCs w:val="21"/>
              </w:rPr>
              <w:t>员工信息管理</w:t>
            </w:r>
          </w:p>
        </w:tc>
      </w:tr>
      <w:tr w:rsidR="004E50DA" w14:paraId="1BF8B328" w14:textId="77777777" w:rsidTr="00BB0F55">
        <w:tblPrEx>
          <w:tblCellMar>
            <w:top w:w="0" w:type="dxa"/>
            <w:bottom w:w="0" w:type="dxa"/>
          </w:tblCellMar>
        </w:tblPrEx>
        <w:trPr>
          <w:cantSplit/>
          <w:jc w:val="center"/>
        </w:trPr>
        <w:tc>
          <w:tcPr>
            <w:tcW w:w="1340" w:type="dxa"/>
          </w:tcPr>
          <w:p w14:paraId="194CB3D3" w14:textId="77777777" w:rsidR="004E50DA" w:rsidRDefault="004E50DA" w:rsidP="00BB0F55">
            <w:pPr>
              <w:rPr>
                <w:rFonts w:hAnsi="宋体" w:hint="eastAsia"/>
                <w:szCs w:val="21"/>
              </w:rPr>
            </w:pPr>
            <w:r>
              <w:rPr>
                <w:rFonts w:hAnsi="宋体" w:hint="eastAsia"/>
                <w:szCs w:val="21"/>
              </w:rPr>
              <w:t>优先级</w:t>
            </w:r>
          </w:p>
        </w:tc>
        <w:tc>
          <w:tcPr>
            <w:tcW w:w="7188" w:type="dxa"/>
          </w:tcPr>
          <w:p w14:paraId="2E9B6EDC" w14:textId="77777777" w:rsidR="004E50DA" w:rsidRDefault="004E50DA" w:rsidP="00BB0F55">
            <w:pPr>
              <w:rPr>
                <w:rFonts w:hAnsi="宋体" w:hint="eastAsia"/>
                <w:szCs w:val="21"/>
              </w:rPr>
            </w:pPr>
            <w:r>
              <w:rPr>
                <w:rFonts w:hAnsi="宋体" w:hint="eastAsia"/>
                <w:szCs w:val="21"/>
              </w:rPr>
              <w:t>高</w:t>
            </w:r>
          </w:p>
        </w:tc>
      </w:tr>
      <w:tr w:rsidR="004E50DA" w:rsidRPr="004F6E2F" w14:paraId="7CD852A5" w14:textId="77777777" w:rsidTr="00BB0F55">
        <w:tblPrEx>
          <w:tblCellMar>
            <w:top w:w="0" w:type="dxa"/>
            <w:bottom w:w="0" w:type="dxa"/>
          </w:tblCellMar>
        </w:tblPrEx>
        <w:trPr>
          <w:cantSplit/>
          <w:jc w:val="center"/>
        </w:trPr>
        <w:tc>
          <w:tcPr>
            <w:tcW w:w="1340" w:type="dxa"/>
          </w:tcPr>
          <w:p w14:paraId="2EFDD914" w14:textId="77777777" w:rsidR="004E50DA" w:rsidRDefault="004E50DA" w:rsidP="00BB0F55">
            <w:pPr>
              <w:rPr>
                <w:rFonts w:hAnsi="宋体" w:hint="eastAsia"/>
                <w:szCs w:val="21"/>
              </w:rPr>
            </w:pPr>
            <w:r>
              <w:rPr>
                <w:rFonts w:hAnsi="宋体" w:hint="eastAsia"/>
                <w:szCs w:val="21"/>
              </w:rPr>
              <w:t>业务背景</w:t>
            </w:r>
          </w:p>
        </w:tc>
        <w:tc>
          <w:tcPr>
            <w:tcW w:w="7188" w:type="dxa"/>
          </w:tcPr>
          <w:p w14:paraId="5B7D9C0C" w14:textId="77777777" w:rsidR="004E50DA" w:rsidRPr="00467925" w:rsidRDefault="004E50DA" w:rsidP="004E50DA">
            <w:pPr>
              <w:rPr>
                <w:rFonts w:hAnsi="宋体" w:hint="eastAsia"/>
                <w:szCs w:val="21"/>
              </w:rPr>
            </w:pPr>
            <w:r>
              <w:rPr>
                <w:rFonts w:hAnsi="宋体" w:hint="eastAsia"/>
                <w:szCs w:val="21"/>
              </w:rPr>
              <w:t>这是员工基本信息录入功能</w:t>
            </w:r>
            <w:r>
              <w:rPr>
                <w:rFonts w:hAnsi="宋体" w:hint="eastAsia"/>
                <w:szCs w:val="21"/>
              </w:rPr>
              <w:t xml:space="preserve"> ,</w:t>
            </w:r>
            <w:r>
              <w:rPr>
                <w:rFonts w:hAnsi="宋体"/>
                <w:szCs w:val="21"/>
              </w:rPr>
              <w:t xml:space="preserve"> </w:t>
            </w:r>
            <w:r>
              <w:rPr>
                <w:rFonts w:hAnsi="宋体" w:hint="eastAsia"/>
                <w:szCs w:val="21"/>
              </w:rPr>
              <w:t>通过手动输入员工基本信息来创建新员工的工资管理功能</w:t>
            </w:r>
          </w:p>
        </w:tc>
      </w:tr>
      <w:tr w:rsidR="004E50DA" w14:paraId="3747B3CE" w14:textId="77777777" w:rsidTr="00BB0F55">
        <w:tblPrEx>
          <w:tblCellMar>
            <w:top w:w="0" w:type="dxa"/>
            <w:bottom w:w="0" w:type="dxa"/>
          </w:tblCellMar>
        </w:tblPrEx>
        <w:trPr>
          <w:cantSplit/>
          <w:jc w:val="center"/>
        </w:trPr>
        <w:tc>
          <w:tcPr>
            <w:tcW w:w="1340" w:type="dxa"/>
          </w:tcPr>
          <w:p w14:paraId="11E77F6D" w14:textId="77777777" w:rsidR="004E50DA" w:rsidRDefault="004E50DA" w:rsidP="00BB0F55">
            <w:pPr>
              <w:rPr>
                <w:rFonts w:hAnsi="宋体" w:hint="eastAsia"/>
                <w:szCs w:val="21"/>
              </w:rPr>
            </w:pPr>
            <w:r>
              <w:rPr>
                <w:rFonts w:hAnsi="宋体" w:hint="eastAsia"/>
                <w:szCs w:val="21"/>
              </w:rPr>
              <w:t>功能说明</w:t>
            </w:r>
          </w:p>
        </w:tc>
        <w:tc>
          <w:tcPr>
            <w:tcW w:w="7188" w:type="dxa"/>
          </w:tcPr>
          <w:p w14:paraId="79103942" w14:textId="77777777" w:rsidR="004E50DA" w:rsidRPr="000878BA" w:rsidRDefault="004E50DA" w:rsidP="00BB0F55">
            <w:pPr>
              <w:pStyle w:val="aa"/>
              <w:spacing w:line="240" w:lineRule="auto"/>
              <w:rPr>
                <w:rFonts w:ascii="宋体" w:hAnsi="宋体" w:hint="eastAsia"/>
              </w:rPr>
            </w:pPr>
            <w:r w:rsidRPr="000878BA">
              <w:rPr>
                <w:rFonts w:ascii="宋体" w:hAnsi="宋体" w:hint="eastAsia"/>
              </w:rPr>
              <w:t xml:space="preserve"> 1.员工基本信息录入</w:t>
            </w:r>
          </w:p>
          <w:p w14:paraId="7E718FCF" w14:textId="77777777" w:rsidR="004E50DA" w:rsidRPr="000878BA" w:rsidRDefault="004E50DA" w:rsidP="00BB0F55">
            <w:pPr>
              <w:pStyle w:val="aa"/>
              <w:spacing w:line="240" w:lineRule="auto"/>
              <w:rPr>
                <w:rFonts w:ascii="宋体" w:hAnsi="宋体" w:hint="eastAsia"/>
              </w:rPr>
            </w:pPr>
            <w:r w:rsidRPr="000878BA">
              <w:rPr>
                <w:rFonts w:ascii="宋体" w:hAnsi="宋体" w:hint="eastAsia"/>
              </w:rPr>
              <w:t xml:space="preserve"> 2.员工部门、岗位的录入</w:t>
            </w:r>
          </w:p>
          <w:p w14:paraId="65A6FBB2" w14:textId="77777777" w:rsidR="004E50DA" w:rsidRPr="000878BA" w:rsidRDefault="004E50DA" w:rsidP="00BB0F55">
            <w:pPr>
              <w:pStyle w:val="aa"/>
              <w:spacing w:line="240" w:lineRule="auto"/>
              <w:rPr>
                <w:rFonts w:ascii="宋体" w:hAnsi="宋体" w:hint="eastAsia"/>
              </w:rPr>
            </w:pPr>
            <w:r w:rsidRPr="000878BA">
              <w:rPr>
                <w:rFonts w:ascii="宋体" w:hAnsi="宋体" w:hint="eastAsia"/>
              </w:rPr>
              <w:t xml:space="preserve"> 3.员工</w:t>
            </w:r>
            <w:r>
              <w:rPr>
                <w:rFonts w:ascii="宋体" w:hAnsi="宋体" w:hint="eastAsia"/>
              </w:rPr>
              <w:t>入职日</w:t>
            </w:r>
            <w:r w:rsidRPr="000878BA">
              <w:rPr>
                <w:rFonts w:ascii="宋体" w:hAnsi="宋体" w:hint="eastAsia"/>
              </w:rPr>
              <w:t>期的录入（可选）</w:t>
            </w:r>
          </w:p>
          <w:p w14:paraId="5212D379" w14:textId="77777777" w:rsidR="004E50DA" w:rsidRDefault="004E50DA" w:rsidP="00BB0F55">
            <w:pPr>
              <w:pStyle w:val="aa"/>
              <w:spacing w:line="240" w:lineRule="auto"/>
              <w:rPr>
                <w:rFonts w:hAnsi="宋体" w:hint="eastAsia"/>
                <w:szCs w:val="21"/>
              </w:rPr>
            </w:pPr>
            <w:r w:rsidRPr="000878BA">
              <w:rPr>
                <w:rFonts w:ascii="宋体" w:hAnsi="宋体" w:hint="eastAsia"/>
              </w:rPr>
              <w:t xml:space="preserve"> 4.员工其他信息的录入，包括</w:t>
            </w:r>
            <w:r>
              <w:rPr>
                <w:rFonts w:ascii="宋体" w:hAnsi="宋体" w:hint="eastAsia"/>
              </w:rPr>
              <w:t>参加工作日期</w:t>
            </w:r>
            <w:r w:rsidRPr="000878BA">
              <w:rPr>
                <w:rFonts w:ascii="宋体" w:hAnsi="宋体" w:hint="eastAsia"/>
              </w:rPr>
              <w:t>，</w:t>
            </w:r>
            <w:r>
              <w:rPr>
                <w:rFonts w:ascii="宋体" w:hAnsi="宋体" w:hint="eastAsia"/>
              </w:rPr>
              <w:t>职员类型</w:t>
            </w:r>
            <w:r w:rsidRPr="000878BA">
              <w:rPr>
                <w:rFonts w:ascii="宋体" w:hAnsi="宋体" w:hint="eastAsia"/>
              </w:rPr>
              <w:t>，</w:t>
            </w:r>
            <w:r>
              <w:rPr>
                <w:rFonts w:ascii="宋体" w:hAnsi="宋体" w:hint="eastAsia"/>
              </w:rPr>
              <w:t>招聘形式</w:t>
            </w:r>
          </w:p>
        </w:tc>
      </w:tr>
      <w:tr w:rsidR="004E50DA" w14:paraId="0C91E79E" w14:textId="77777777" w:rsidTr="00BB0F55">
        <w:tblPrEx>
          <w:tblCellMar>
            <w:top w:w="0" w:type="dxa"/>
            <w:bottom w:w="0" w:type="dxa"/>
          </w:tblCellMar>
        </w:tblPrEx>
        <w:trPr>
          <w:cantSplit/>
          <w:jc w:val="center"/>
        </w:trPr>
        <w:tc>
          <w:tcPr>
            <w:tcW w:w="1340" w:type="dxa"/>
          </w:tcPr>
          <w:p w14:paraId="54C9C06C" w14:textId="77777777" w:rsidR="004E50DA" w:rsidRDefault="004E50DA" w:rsidP="00BB0F55">
            <w:pPr>
              <w:rPr>
                <w:rFonts w:hAnsi="宋体" w:hint="eastAsia"/>
                <w:szCs w:val="21"/>
              </w:rPr>
            </w:pPr>
            <w:r>
              <w:rPr>
                <w:rFonts w:hAnsi="宋体" w:hint="eastAsia"/>
                <w:szCs w:val="21"/>
              </w:rPr>
              <w:lastRenderedPageBreak/>
              <w:t>约束条件</w:t>
            </w:r>
          </w:p>
        </w:tc>
        <w:tc>
          <w:tcPr>
            <w:tcW w:w="7188" w:type="dxa"/>
          </w:tcPr>
          <w:p w14:paraId="5AE7E03A" w14:textId="77777777" w:rsidR="004E50DA" w:rsidRDefault="004E50DA" w:rsidP="00BB0F55">
            <w:pPr>
              <w:pStyle w:val="aa"/>
              <w:rPr>
                <w:rFonts w:ascii="宋体" w:hAnsi="宋体" w:hint="eastAsia"/>
                <w:b/>
              </w:rPr>
            </w:pPr>
            <w:r>
              <w:rPr>
                <w:rFonts w:ascii="宋体" w:hAnsi="宋体" w:hint="eastAsia"/>
                <w:b/>
              </w:rPr>
              <w:t>无</w:t>
            </w:r>
          </w:p>
        </w:tc>
      </w:tr>
      <w:tr w:rsidR="004E50DA" w14:paraId="0D7A113C" w14:textId="77777777" w:rsidTr="00BB0F55">
        <w:tblPrEx>
          <w:tblCellMar>
            <w:top w:w="0" w:type="dxa"/>
            <w:bottom w:w="0" w:type="dxa"/>
          </w:tblCellMar>
        </w:tblPrEx>
        <w:trPr>
          <w:cantSplit/>
          <w:jc w:val="center"/>
        </w:trPr>
        <w:tc>
          <w:tcPr>
            <w:tcW w:w="1340" w:type="dxa"/>
          </w:tcPr>
          <w:p w14:paraId="546F4401" w14:textId="77777777" w:rsidR="004E50DA" w:rsidRDefault="004E50DA" w:rsidP="00BB0F55">
            <w:pPr>
              <w:rPr>
                <w:rFonts w:hAnsi="宋体" w:hint="eastAsia"/>
                <w:szCs w:val="21"/>
              </w:rPr>
            </w:pPr>
            <w:r>
              <w:rPr>
                <w:rFonts w:hAnsi="宋体" w:hint="eastAsia"/>
                <w:szCs w:val="21"/>
              </w:rPr>
              <w:t>相关查询</w:t>
            </w:r>
          </w:p>
        </w:tc>
        <w:tc>
          <w:tcPr>
            <w:tcW w:w="7188" w:type="dxa"/>
          </w:tcPr>
          <w:p w14:paraId="4B90CFA0" w14:textId="77777777" w:rsidR="004E50DA" w:rsidRDefault="004E50DA" w:rsidP="00BB0F55">
            <w:pPr>
              <w:rPr>
                <w:rFonts w:hAnsi="宋体" w:hint="eastAsia"/>
                <w:szCs w:val="21"/>
              </w:rPr>
            </w:pPr>
            <w:r>
              <w:rPr>
                <w:rFonts w:hAnsi="宋体" w:hint="eastAsia"/>
                <w:szCs w:val="21"/>
              </w:rPr>
              <w:t>查询条件：</w:t>
            </w:r>
            <w:r w:rsidR="00F33545">
              <w:rPr>
                <w:rFonts w:hAnsi="宋体" w:hint="eastAsia"/>
                <w:szCs w:val="21"/>
              </w:rPr>
              <w:t>员工号</w:t>
            </w:r>
            <w:r w:rsidR="00F33545">
              <w:rPr>
                <w:rFonts w:hAnsi="宋体" w:hint="eastAsia"/>
                <w:szCs w:val="21"/>
              </w:rPr>
              <w:t>,</w:t>
            </w:r>
            <w:r>
              <w:rPr>
                <w:rFonts w:hAnsi="宋体" w:hint="eastAsia"/>
                <w:szCs w:val="21"/>
              </w:rPr>
              <w:t>姓名</w:t>
            </w:r>
            <w:r w:rsidR="00F33545">
              <w:rPr>
                <w:rFonts w:hAnsi="宋体" w:hint="eastAsia"/>
                <w:szCs w:val="21"/>
              </w:rPr>
              <w:t>等</w:t>
            </w:r>
          </w:p>
        </w:tc>
      </w:tr>
      <w:tr w:rsidR="004E50DA" w14:paraId="046C4235" w14:textId="77777777" w:rsidTr="00BB0F55">
        <w:tblPrEx>
          <w:tblCellMar>
            <w:top w:w="0" w:type="dxa"/>
            <w:bottom w:w="0" w:type="dxa"/>
          </w:tblCellMar>
        </w:tblPrEx>
        <w:trPr>
          <w:cantSplit/>
          <w:jc w:val="center"/>
        </w:trPr>
        <w:tc>
          <w:tcPr>
            <w:tcW w:w="1340" w:type="dxa"/>
          </w:tcPr>
          <w:p w14:paraId="1EF3D1B0" w14:textId="77777777" w:rsidR="004E50DA" w:rsidRDefault="004E50DA" w:rsidP="00BB0F55">
            <w:pPr>
              <w:rPr>
                <w:rFonts w:hAnsi="宋体" w:hint="eastAsia"/>
                <w:szCs w:val="21"/>
              </w:rPr>
            </w:pPr>
            <w:r>
              <w:rPr>
                <w:rFonts w:hAnsi="宋体" w:hint="eastAsia"/>
                <w:szCs w:val="21"/>
              </w:rPr>
              <w:t>其他需求</w:t>
            </w:r>
          </w:p>
        </w:tc>
        <w:tc>
          <w:tcPr>
            <w:tcW w:w="7188" w:type="dxa"/>
          </w:tcPr>
          <w:p w14:paraId="0AC00AD5" w14:textId="77777777" w:rsidR="004E50DA" w:rsidRDefault="004E50DA" w:rsidP="00BB0F55">
            <w:pPr>
              <w:pStyle w:val="aa"/>
              <w:rPr>
                <w:rFonts w:ascii="宋体" w:hAnsi="宋体" w:hint="eastAsia"/>
                <w:b/>
              </w:rPr>
            </w:pPr>
            <w:r>
              <w:rPr>
                <w:rFonts w:ascii="宋体" w:hAnsi="宋体" w:hint="eastAsia"/>
                <w:b/>
              </w:rPr>
              <w:t>无</w:t>
            </w:r>
          </w:p>
        </w:tc>
      </w:tr>
      <w:tr w:rsidR="004E50DA" w14:paraId="72D43B86" w14:textId="77777777" w:rsidTr="00BB0F55">
        <w:tblPrEx>
          <w:tblCellMar>
            <w:top w:w="0" w:type="dxa"/>
            <w:bottom w:w="0" w:type="dxa"/>
          </w:tblCellMar>
        </w:tblPrEx>
        <w:trPr>
          <w:cantSplit/>
          <w:jc w:val="center"/>
        </w:trPr>
        <w:tc>
          <w:tcPr>
            <w:tcW w:w="1340" w:type="dxa"/>
          </w:tcPr>
          <w:p w14:paraId="4834A0E7" w14:textId="77777777" w:rsidR="004E50DA" w:rsidRDefault="004E50DA" w:rsidP="00BB0F55">
            <w:pPr>
              <w:rPr>
                <w:rFonts w:hAnsi="宋体" w:hint="eastAsia"/>
                <w:szCs w:val="21"/>
              </w:rPr>
            </w:pPr>
            <w:r>
              <w:rPr>
                <w:rFonts w:hAnsi="宋体" w:hint="eastAsia"/>
                <w:szCs w:val="21"/>
              </w:rPr>
              <w:t>裁剪说明</w:t>
            </w:r>
          </w:p>
        </w:tc>
        <w:tc>
          <w:tcPr>
            <w:tcW w:w="7188" w:type="dxa"/>
          </w:tcPr>
          <w:p w14:paraId="260D99DB" w14:textId="77777777" w:rsidR="004E50DA" w:rsidRDefault="00F33545" w:rsidP="00BB0F55">
            <w:pPr>
              <w:pStyle w:val="aa"/>
              <w:rPr>
                <w:rFonts w:ascii="宋体" w:hAnsi="宋体" w:hint="eastAsia"/>
                <w:b/>
              </w:rPr>
            </w:pPr>
            <w:r>
              <w:rPr>
                <w:rFonts w:ascii="宋体" w:hAnsi="宋体" w:hint="eastAsia"/>
                <w:b/>
              </w:rPr>
              <w:t>不可裁剪</w:t>
            </w:r>
          </w:p>
        </w:tc>
      </w:tr>
    </w:tbl>
    <w:p w14:paraId="52FC8322" w14:textId="77777777" w:rsidR="004E50DA" w:rsidRPr="004E50DA" w:rsidRDefault="004E50DA" w:rsidP="004E50DA">
      <w:pPr>
        <w:rPr>
          <w:rFonts w:hint="eastAsia"/>
        </w:rPr>
      </w:pPr>
    </w:p>
    <w:p w14:paraId="3C3F8824" w14:textId="77777777" w:rsidR="004E50DA" w:rsidRDefault="004E50DA" w:rsidP="004E50DA">
      <w:pPr>
        <w:pStyle w:val="3"/>
        <w:rPr>
          <w:rStyle w:val="Char"/>
          <w:rFonts w:ascii="黑体" w:eastAsia="黑体" w:hAnsi="黑体"/>
          <w:sz w:val="28"/>
        </w:rPr>
      </w:pPr>
      <w:bookmarkStart w:id="45" w:name="_Toc12542135"/>
      <w:r w:rsidRPr="006F778C">
        <w:rPr>
          <w:rStyle w:val="Char"/>
          <w:rFonts w:ascii="黑体" w:eastAsia="黑体" w:hAnsi="黑体" w:hint="eastAsia"/>
          <w:sz w:val="28"/>
        </w:rPr>
        <w:t>业务流程描述</w:t>
      </w:r>
      <w:bookmarkEnd w:id="45"/>
    </w:p>
    <w:p w14:paraId="6C56B048" w14:textId="77777777" w:rsidR="004E50DA" w:rsidRPr="00E4275E" w:rsidRDefault="00F33545" w:rsidP="004E50DA">
      <w:pPr>
        <w:jc w:val="center"/>
        <w:rPr>
          <w:rFonts w:hint="eastAsia"/>
        </w:rPr>
      </w:pPr>
      <w:r>
        <w:rPr>
          <w:noProof/>
        </w:rPr>
        <w:drawing>
          <wp:inline distT="0" distB="0" distL="0" distR="0" wp14:anchorId="35945712" wp14:editId="16DD2D4D">
            <wp:extent cx="1843340" cy="403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3340" cy="4038600"/>
                    </a:xfrm>
                    <a:prstGeom prst="rect">
                      <a:avLst/>
                    </a:prstGeom>
                    <a:noFill/>
                    <a:ln>
                      <a:noFill/>
                    </a:ln>
                  </pic:spPr>
                </pic:pic>
              </a:graphicData>
            </a:graphic>
          </wp:inline>
        </w:drawing>
      </w:r>
    </w:p>
    <w:p w14:paraId="54B5A6E0" w14:textId="77777777" w:rsidR="004E50DA" w:rsidRPr="006F778C" w:rsidRDefault="004E50DA" w:rsidP="004E50DA">
      <w:pPr>
        <w:pStyle w:val="3"/>
        <w:rPr>
          <w:rStyle w:val="Char"/>
          <w:rFonts w:ascii="黑体" w:eastAsia="黑体" w:hAnsi="黑体"/>
          <w:sz w:val="28"/>
        </w:rPr>
      </w:pPr>
      <w:bookmarkStart w:id="46" w:name="_Toc12542136"/>
      <w:r w:rsidRPr="006F778C">
        <w:rPr>
          <w:rStyle w:val="Char"/>
          <w:rFonts w:ascii="黑体" w:eastAsia="黑体" w:hAnsi="黑体" w:hint="eastAsia"/>
          <w:sz w:val="28"/>
        </w:rPr>
        <w:t>数据描述</w:t>
      </w:r>
      <w:bookmarkEnd w:id="46"/>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0"/>
        <w:gridCol w:w="3940"/>
        <w:gridCol w:w="1335"/>
      </w:tblGrid>
      <w:tr w:rsidR="00D912D5" w14:paraId="481E0C12" w14:textId="77777777" w:rsidTr="00D912D5">
        <w:trPr>
          <w:trHeight w:val="300"/>
          <w:jc w:val="center"/>
        </w:trPr>
        <w:tc>
          <w:tcPr>
            <w:tcW w:w="3020" w:type="dxa"/>
            <w:shd w:val="clear" w:color="auto" w:fill="C0C0C0"/>
          </w:tcPr>
          <w:p w14:paraId="57CFCECB" w14:textId="77777777" w:rsidR="00D912D5" w:rsidRDefault="00D912D5" w:rsidP="00BB0F55">
            <w:pPr>
              <w:widowControl/>
              <w:jc w:val="center"/>
              <w:rPr>
                <w:rFonts w:ascii="Arial" w:hAnsi="Arial" w:cs="Arial"/>
                <w:szCs w:val="21"/>
              </w:rPr>
            </w:pPr>
            <w:r>
              <w:rPr>
                <w:rFonts w:ascii="Arial" w:hAnsi="Arial" w:cs="Arial"/>
                <w:szCs w:val="21"/>
              </w:rPr>
              <w:t>名称</w:t>
            </w:r>
          </w:p>
        </w:tc>
        <w:tc>
          <w:tcPr>
            <w:tcW w:w="3940" w:type="dxa"/>
            <w:shd w:val="clear" w:color="auto" w:fill="C0C0C0"/>
          </w:tcPr>
          <w:p w14:paraId="5A3D1F68" w14:textId="77777777" w:rsidR="00D912D5" w:rsidRDefault="00D912D5" w:rsidP="00BB0F55">
            <w:pPr>
              <w:widowControl/>
              <w:jc w:val="center"/>
              <w:rPr>
                <w:rFonts w:ascii="Arial" w:hAnsi="Arial" w:cs="Arial"/>
                <w:szCs w:val="21"/>
              </w:rPr>
            </w:pPr>
            <w:r>
              <w:rPr>
                <w:rFonts w:ascii="Arial" w:hAnsi="Arial" w:cs="Arial"/>
                <w:szCs w:val="21"/>
              </w:rPr>
              <w:t>描述</w:t>
            </w:r>
          </w:p>
        </w:tc>
        <w:tc>
          <w:tcPr>
            <w:tcW w:w="1335" w:type="dxa"/>
            <w:shd w:val="clear" w:color="auto" w:fill="C0C0C0"/>
          </w:tcPr>
          <w:p w14:paraId="75EAB491" w14:textId="77777777" w:rsidR="00D912D5" w:rsidRDefault="00D912D5" w:rsidP="00BB0F55">
            <w:pPr>
              <w:widowControl/>
              <w:jc w:val="center"/>
              <w:rPr>
                <w:rFonts w:ascii="Arial" w:hAnsi="Arial" w:cs="Arial"/>
                <w:szCs w:val="21"/>
              </w:rPr>
            </w:pPr>
            <w:r>
              <w:rPr>
                <w:rFonts w:ascii="Arial" w:hAnsi="Arial" w:cs="Arial"/>
                <w:szCs w:val="21"/>
              </w:rPr>
              <w:t>是否必添</w:t>
            </w:r>
          </w:p>
        </w:tc>
      </w:tr>
      <w:tr w:rsidR="00D912D5" w14:paraId="0444E1C7" w14:textId="77777777" w:rsidTr="00D912D5">
        <w:trPr>
          <w:trHeight w:val="300"/>
          <w:jc w:val="center"/>
        </w:trPr>
        <w:tc>
          <w:tcPr>
            <w:tcW w:w="3020" w:type="dxa"/>
            <w:shd w:val="clear" w:color="auto" w:fill="FFFFFF"/>
          </w:tcPr>
          <w:p w14:paraId="43C1EFDF" w14:textId="77777777" w:rsidR="00D912D5" w:rsidRDefault="00D912D5" w:rsidP="00BB0F55">
            <w:pPr>
              <w:widowControl/>
              <w:jc w:val="center"/>
              <w:rPr>
                <w:rFonts w:ascii="Arial" w:hAnsi="Arial" w:cs="Arial"/>
                <w:szCs w:val="21"/>
              </w:rPr>
            </w:pPr>
            <w:r>
              <w:rPr>
                <w:rFonts w:ascii="Arial" w:hAnsi="Arial" w:cs="Arial"/>
                <w:szCs w:val="21"/>
              </w:rPr>
              <w:t>员工号</w:t>
            </w:r>
          </w:p>
        </w:tc>
        <w:tc>
          <w:tcPr>
            <w:tcW w:w="3940" w:type="dxa"/>
            <w:shd w:val="clear" w:color="auto" w:fill="FFFFFF"/>
          </w:tcPr>
          <w:p w14:paraId="021C15FB" w14:textId="77777777" w:rsidR="00D912D5" w:rsidRDefault="00D912D5" w:rsidP="00BB0F55">
            <w:pPr>
              <w:widowControl/>
              <w:jc w:val="left"/>
              <w:rPr>
                <w:rFonts w:ascii="Arial" w:hAnsi="Arial" w:cs="Arial"/>
                <w:szCs w:val="21"/>
              </w:rPr>
            </w:pPr>
            <w:r>
              <w:rPr>
                <w:rFonts w:ascii="Arial" w:hAnsi="Arial" w:cs="Arial"/>
                <w:szCs w:val="21"/>
              </w:rPr>
              <w:t>用来标识员工的唯一的代码</w:t>
            </w:r>
          </w:p>
        </w:tc>
        <w:tc>
          <w:tcPr>
            <w:tcW w:w="1335" w:type="dxa"/>
            <w:shd w:val="clear" w:color="auto" w:fill="FFFFFF"/>
          </w:tcPr>
          <w:p w14:paraId="0A83FB1B"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6F48B8E1" w14:textId="77777777" w:rsidTr="00D912D5">
        <w:trPr>
          <w:trHeight w:val="300"/>
          <w:jc w:val="center"/>
        </w:trPr>
        <w:tc>
          <w:tcPr>
            <w:tcW w:w="3020" w:type="dxa"/>
            <w:shd w:val="clear" w:color="auto" w:fill="FFFFFF"/>
          </w:tcPr>
          <w:p w14:paraId="619644C8" w14:textId="77777777" w:rsidR="00D912D5" w:rsidRDefault="00D912D5" w:rsidP="00BB0F55">
            <w:pPr>
              <w:widowControl/>
              <w:jc w:val="center"/>
              <w:rPr>
                <w:rFonts w:ascii="Arial" w:hAnsi="Arial" w:cs="Arial"/>
                <w:szCs w:val="21"/>
              </w:rPr>
            </w:pPr>
            <w:r>
              <w:rPr>
                <w:rFonts w:ascii="Arial" w:hAnsi="Arial" w:cs="Arial"/>
                <w:szCs w:val="21"/>
              </w:rPr>
              <w:t>姓名</w:t>
            </w:r>
          </w:p>
        </w:tc>
        <w:tc>
          <w:tcPr>
            <w:tcW w:w="3940" w:type="dxa"/>
            <w:shd w:val="clear" w:color="auto" w:fill="FFFFFF"/>
          </w:tcPr>
          <w:p w14:paraId="5CD991C3" w14:textId="77777777" w:rsidR="00D912D5" w:rsidRDefault="00D912D5" w:rsidP="00BB0F55">
            <w:pPr>
              <w:widowControl/>
              <w:jc w:val="left"/>
              <w:rPr>
                <w:rFonts w:hAnsi="宋体" w:cs="宋体"/>
                <w:szCs w:val="21"/>
              </w:rPr>
            </w:pPr>
            <w:r>
              <w:rPr>
                <w:rFonts w:hAnsi="宋体" w:cs="宋体" w:hint="eastAsia"/>
                <w:szCs w:val="21"/>
              </w:rPr>
              <w:t>员工的姓名</w:t>
            </w:r>
          </w:p>
        </w:tc>
        <w:tc>
          <w:tcPr>
            <w:tcW w:w="1335" w:type="dxa"/>
            <w:shd w:val="clear" w:color="auto" w:fill="FFFFFF"/>
          </w:tcPr>
          <w:p w14:paraId="21B9C85F"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47339662" w14:textId="77777777" w:rsidTr="00D912D5">
        <w:trPr>
          <w:trHeight w:val="856"/>
          <w:jc w:val="center"/>
        </w:trPr>
        <w:tc>
          <w:tcPr>
            <w:tcW w:w="3020" w:type="dxa"/>
            <w:shd w:val="clear" w:color="auto" w:fill="FFFFFF"/>
          </w:tcPr>
          <w:p w14:paraId="53E97DCF" w14:textId="77777777" w:rsidR="00D912D5" w:rsidRDefault="00D912D5" w:rsidP="00BB0F55">
            <w:pPr>
              <w:widowControl/>
              <w:jc w:val="center"/>
              <w:rPr>
                <w:rFonts w:ascii="Arial" w:hAnsi="Arial" w:cs="Arial"/>
                <w:szCs w:val="21"/>
              </w:rPr>
            </w:pPr>
            <w:r>
              <w:rPr>
                <w:rFonts w:ascii="Arial" w:hAnsi="Arial" w:cs="Arial"/>
                <w:szCs w:val="21"/>
              </w:rPr>
              <w:t>性别</w:t>
            </w:r>
          </w:p>
          <w:p w14:paraId="3F8C4198" w14:textId="77777777" w:rsidR="00D912D5" w:rsidRDefault="00D912D5" w:rsidP="00BB0F55">
            <w:pPr>
              <w:widowControl/>
              <w:jc w:val="center"/>
              <w:rPr>
                <w:rFonts w:ascii="Arial" w:hAnsi="Arial" w:cs="Arial"/>
                <w:szCs w:val="21"/>
              </w:rPr>
            </w:pPr>
            <w:r>
              <w:rPr>
                <w:rFonts w:ascii="Arial" w:hAnsi="Arial" w:cs="Arial"/>
                <w:szCs w:val="21"/>
              </w:rPr>
              <w:t xml:space="preserve">　</w:t>
            </w:r>
          </w:p>
          <w:p w14:paraId="02BD446E" w14:textId="77777777" w:rsidR="00D912D5" w:rsidRDefault="00D912D5" w:rsidP="00BB0F55">
            <w:pPr>
              <w:jc w:val="center"/>
              <w:rPr>
                <w:rFonts w:ascii="Arial" w:hAnsi="Arial" w:cs="Arial"/>
                <w:szCs w:val="21"/>
              </w:rPr>
            </w:pPr>
            <w:r>
              <w:rPr>
                <w:rFonts w:ascii="Arial" w:hAnsi="Arial" w:cs="Arial"/>
                <w:szCs w:val="21"/>
              </w:rPr>
              <w:t xml:space="preserve">　</w:t>
            </w:r>
          </w:p>
        </w:tc>
        <w:tc>
          <w:tcPr>
            <w:tcW w:w="3940" w:type="dxa"/>
            <w:shd w:val="clear" w:color="auto" w:fill="FFFFFF"/>
          </w:tcPr>
          <w:p w14:paraId="31F6EC21" w14:textId="77777777" w:rsidR="00D912D5" w:rsidRDefault="00D912D5" w:rsidP="00BB0F55">
            <w:pPr>
              <w:widowControl/>
              <w:jc w:val="left"/>
              <w:rPr>
                <w:rFonts w:ascii="Arial" w:hAnsi="Arial" w:cs="Arial" w:hint="eastAsia"/>
                <w:szCs w:val="21"/>
              </w:rPr>
            </w:pPr>
            <w:r>
              <w:rPr>
                <w:rFonts w:ascii="Arial" w:hAnsi="Arial" w:cs="Arial"/>
                <w:szCs w:val="21"/>
              </w:rPr>
              <w:t>下拉</w:t>
            </w:r>
            <w:r>
              <w:rPr>
                <w:rFonts w:ascii="Arial" w:hAnsi="Arial" w:cs="Arial" w:hint="eastAsia"/>
                <w:szCs w:val="21"/>
              </w:rPr>
              <w:t>列表</w:t>
            </w:r>
          </w:p>
          <w:p w14:paraId="68CD825C" w14:textId="77777777" w:rsidR="00D912D5" w:rsidRDefault="00D912D5" w:rsidP="00BB0F55">
            <w:pPr>
              <w:widowControl/>
              <w:jc w:val="left"/>
              <w:rPr>
                <w:szCs w:val="21"/>
              </w:rPr>
            </w:pPr>
            <w:r>
              <w:rPr>
                <w:szCs w:val="21"/>
              </w:rPr>
              <w:t>1</w:t>
            </w:r>
            <w:r>
              <w:rPr>
                <w:rFonts w:ascii="Arial" w:hAnsi="Arial" w:cs="Arial"/>
                <w:szCs w:val="21"/>
              </w:rPr>
              <w:t>：男</w:t>
            </w:r>
          </w:p>
          <w:p w14:paraId="2F0EE222" w14:textId="77777777" w:rsidR="00D912D5" w:rsidRDefault="00D912D5" w:rsidP="00BB0F55">
            <w:pPr>
              <w:jc w:val="left"/>
              <w:rPr>
                <w:rFonts w:ascii="Arial" w:hAnsi="Arial" w:cs="Arial"/>
                <w:szCs w:val="21"/>
              </w:rPr>
            </w:pPr>
            <w:r>
              <w:rPr>
                <w:szCs w:val="21"/>
              </w:rPr>
              <w:t>2</w:t>
            </w:r>
            <w:r>
              <w:rPr>
                <w:rFonts w:ascii="Arial" w:hAnsi="Arial" w:cs="Arial"/>
                <w:szCs w:val="21"/>
              </w:rPr>
              <w:t>：女</w:t>
            </w:r>
          </w:p>
        </w:tc>
        <w:tc>
          <w:tcPr>
            <w:tcW w:w="1335" w:type="dxa"/>
            <w:shd w:val="clear" w:color="auto" w:fill="FFFFFF"/>
          </w:tcPr>
          <w:p w14:paraId="6905FC9A" w14:textId="77777777" w:rsidR="00D912D5" w:rsidRDefault="00D912D5" w:rsidP="00BB0F55">
            <w:pPr>
              <w:widowControl/>
              <w:jc w:val="center"/>
              <w:rPr>
                <w:rFonts w:ascii="Arial" w:hAnsi="Arial" w:cs="Arial"/>
                <w:szCs w:val="21"/>
              </w:rPr>
            </w:pPr>
            <w:r>
              <w:rPr>
                <w:rFonts w:ascii="Arial" w:hAnsi="Arial" w:cs="Arial"/>
                <w:szCs w:val="21"/>
              </w:rPr>
              <w:t>是</w:t>
            </w:r>
          </w:p>
          <w:p w14:paraId="25B8A060" w14:textId="77777777" w:rsidR="00D912D5" w:rsidRDefault="00D912D5" w:rsidP="00BB0F55">
            <w:pPr>
              <w:widowControl/>
              <w:jc w:val="center"/>
              <w:rPr>
                <w:rFonts w:ascii="Arial" w:hAnsi="Arial" w:cs="Arial"/>
                <w:szCs w:val="21"/>
              </w:rPr>
            </w:pPr>
            <w:r>
              <w:rPr>
                <w:rFonts w:ascii="Arial" w:hAnsi="Arial" w:cs="Arial"/>
                <w:szCs w:val="21"/>
              </w:rPr>
              <w:t xml:space="preserve">　</w:t>
            </w:r>
          </w:p>
          <w:p w14:paraId="36ED4317" w14:textId="77777777" w:rsidR="00D912D5" w:rsidRDefault="00D912D5" w:rsidP="00BB0F55">
            <w:pPr>
              <w:jc w:val="center"/>
              <w:rPr>
                <w:rFonts w:ascii="Arial" w:hAnsi="Arial" w:cs="Arial"/>
                <w:szCs w:val="21"/>
              </w:rPr>
            </w:pPr>
          </w:p>
        </w:tc>
      </w:tr>
      <w:tr w:rsidR="00D912D5" w14:paraId="49F5CC7F" w14:textId="77777777" w:rsidTr="00D912D5">
        <w:trPr>
          <w:trHeight w:val="300"/>
          <w:jc w:val="center"/>
        </w:trPr>
        <w:tc>
          <w:tcPr>
            <w:tcW w:w="3020" w:type="dxa"/>
            <w:shd w:val="clear" w:color="auto" w:fill="FFFFFF"/>
          </w:tcPr>
          <w:p w14:paraId="211CFCF4" w14:textId="77777777" w:rsidR="00D912D5" w:rsidRDefault="00D912D5" w:rsidP="00BB0F55">
            <w:pPr>
              <w:widowControl/>
              <w:jc w:val="center"/>
              <w:rPr>
                <w:rFonts w:ascii="Arial" w:hAnsi="Arial" w:cs="Arial"/>
                <w:szCs w:val="21"/>
              </w:rPr>
            </w:pPr>
            <w:r>
              <w:rPr>
                <w:rFonts w:ascii="Arial" w:hAnsi="Arial" w:cs="Arial"/>
                <w:szCs w:val="21"/>
              </w:rPr>
              <w:t>出生日期</w:t>
            </w:r>
          </w:p>
        </w:tc>
        <w:tc>
          <w:tcPr>
            <w:tcW w:w="3940" w:type="dxa"/>
            <w:shd w:val="clear" w:color="auto" w:fill="FFFFFF"/>
          </w:tcPr>
          <w:p w14:paraId="7020DDD3" w14:textId="77777777" w:rsidR="00D912D5" w:rsidRDefault="00D912D5" w:rsidP="00BB0F55">
            <w:pPr>
              <w:widowControl/>
              <w:jc w:val="left"/>
              <w:rPr>
                <w:rFonts w:ascii="Arial" w:hAnsi="Arial" w:cs="Arial"/>
                <w:szCs w:val="21"/>
              </w:rPr>
            </w:pPr>
            <w:r>
              <w:rPr>
                <w:rFonts w:ascii="Arial" w:hAnsi="Arial" w:cs="Arial"/>
                <w:szCs w:val="21"/>
              </w:rPr>
              <w:t>员工的出生日期</w:t>
            </w:r>
          </w:p>
        </w:tc>
        <w:tc>
          <w:tcPr>
            <w:tcW w:w="1335" w:type="dxa"/>
            <w:shd w:val="clear" w:color="auto" w:fill="FFFFFF"/>
          </w:tcPr>
          <w:p w14:paraId="37EAE8E8"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522ECEC1" w14:textId="77777777" w:rsidTr="00D912D5">
        <w:trPr>
          <w:trHeight w:val="300"/>
          <w:jc w:val="center"/>
        </w:trPr>
        <w:tc>
          <w:tcPr>
            <w:tcW w:w="3020" w:type="dxa"/>
            <w:shd w:val="clear" w:color="auto" w:fill="FFFFFF"/>
          </w:tcPr>
          <w:p w14:paraId="75B2F129" w14:textId="77777777" w:rsidR="00D912D5" w:rsidRDefault="00D912D5" w:rsidP="00BB0F55">
            <w:pPr>
              <w:widowControl/>
              <w:jc w:val="center"/>
              <w:rPr>
                <w:rFonts w:ascii="Arial" w:hAnsi="Arial" w:cs="Arial"/>
                <w:szCs w:val="21"/>
              </w:rPr>
            </w:pPr>
            <w:r>
              <w:rPr>
                <w:rFonts w:ascii="Arial" w:hAnsi="Arial" w:cs="Arial"/>
                <w:szCs w:val="21"/>
              </w:rPr>
              <w:t>身份证号</w:t>
            </w:r>
          </w:p>
        </w:tc>
        <w:tc>
          <w:tcPr>
            <w:tcW w:w="3940" w:type="dxa"/>
            <w:shd w:val="clear" w:color="auto" w:fill="FFFFFF"/>
          </w:tcPr>
          <w:p w14:paraId="6CDAA79B" w14:textId="77777777" w:rsidR="00D912D5" w:rsidRDefault="00D912D5" w:rsidP="00BB0F55">
            <w:pPr>
              <w:widowControl/>
              <w:jc w:val="left"/>
              <w:rPr>
                <w:rFonts w:ascii="Arial" w:hAnsi="Arial" w:cs="Arial"/>
                <w:szCs w:val="21"/>
              </w:rPr>
            </w:pPr>
            <w:r>
              <w:rPr>
                <w:rFonts w:ascii="Arial" w:hAnsi="Arial" w:cs="Arial"/>
                <w:szCs w:val="21"/>
              </w:rPr>
              <w:t>员工的身份证号</w:t>
            </w:r>
          </w:p>
        </w:tc>
        <w:tc>
          <w:tcPr>
            <w:tcW w:w="1335" w:type="dxa"/>
            <w:shd w:val="clear" w:color="auto" w:fill="FFFFFF"/>
          </w:tcPr>
          <w:p w14:paraId="1B5CCCF0"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708DC156" w14:textId="77777777" w:rsidTr="00D912D5">
        <w:trPr>
          <w:trHeight w:val="300"/>
          <w:jc w:val="center"/>
        </w:trPr>
        <w:tc>
          <w:tcPr>
            <w:tcW w:w="3020" w:type="dxa"/>
            <w:shd w:val="clear" w:color="auto" w:fill="FFFFFF"/>
          </w:tcPr>
          <w:p w14:paraId="68BEAB76" w14:textId="77777777" w:rsidR="00D912D5" w:rsidRDefault="00D912D5" w:rsidP="00BB0F55">
            <w:pPr>
              <w:widowControl/>
              <w:jc w:val="center"/>
              <w:rPr>
                <w:rFonts w:ascii="Arial" w:hAnsi="Arial" w:cs="Arial" w:hint="eastAsia"/>
                <w:szCs w:val="21"/>
              </w:rPr>
            </w:pPr>
            <w:r>
              <w:rPr>
                <w:rFonts w:ascii="Arial" w:hAnsi="Arial" w:cs="Arial" w:hint="eastAsia"/>
                <w:szCs w:val="21"/>
              </w:rPr>
              <w:t>部门</w:t>
            </w:r>
          </w:p>
        </w:tc>
        <w:tc>
          <w:tcPr>
            <w:tcW w:w="3940" w:type="dxa"/>
            <w:shd w:val="clear" w:color="auto" w:fill="FFFFFF"/>
          </w:tcPr>
          <w:p w14:paraId="75C4B68A" w14:textId="77777777" w:rsidR="00D912D5" w:rsidRDefault="00D912D5" w:rsidP="00BB0F55">
            <w:pPr>
              <w:widowControl/>
              <w:jc w:val="left"/>
              <w:rPr>
                <w:rFonts w:ascii="Arial" w:hAnsi="Arial" w:cs="Arial" w:hint="eastAsia"/>
                <w:szCs w:val="21"/>
              </w:rPr>
            </w:pPr>
            <w:r>
              <w:rPr>
                <w:rFonts w:ascii="Arial" w:hAnsi="Arial" w:cs="Arial"/>
                <w:szCs w:val="21"/>
              </w:rPr>
              <w:t>员工所在的</w:t>
            </w:r>
            <w:r>
              <w:rPr>
                <w:rFonts w:ascii="Arial" w:hAnsi="Arial" w:cs="Arial" w:hint="eastAsia"/>
                <w:szCs w:val="21"/>
              </w:rPr>
              <w:t>部门</w:t>
            </w:r>
          </w:p>
        </w:tc>
        <w:tc>
          <w:tcPr>
            <w:tcW w:w="1335" w:type="dxa"/>
            <w:shd w:val="clear" w:color="auto" w:fill="FFFFFF"/>
          </w:tcPr>
          <w:p w14:paraId="169BC2D2"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5FECEB49" w14:textId="77777777" w:rsidTr="00D912D5">
        <w:trPr>
          <w:trHeight w:val="315"/>
          <w:jc w:val="center"/>
        </w:trPr>
        <w:tc>
          <w:tcPr>
            <w:tcW w:w="3020" w:type="dxa"/>
            <w:shd w:val="clear" w:color="auto" w:fill="FFFFFF"/>
          </w:tcPr>
          <w:p w14:paraId="093EF249" w14:textId="77777777" w:rsidR="00D912D5" w:rsidRDefault="00D912D5" w:rsidP="00BB0F55">
            <w:pPr>
              <w:widowControl/>
              <w:jc w:val="center"/>
              <w:rPr>
                <w:rFonts w:ascii="Arial" w:hAnsi="Arial" w:cs="Arial"/>
                <w:szCs w:val="21"/>
              </w:rPr>
            </w:pPr>
            <w:r>
              <w:rPr>
                <w:rFonts w:ascii="Arial" w:hAnsi="Arial" w:cs="Arial"/>
                <w:szCs w:val="21"/>
              </w:rPr>
              <w:t>岗位</w:t>
            </w:r>
          </w:p>
        </w:tc>
        <w:tc>
          <w:tcPr>
            <w:tcW w:w="3940" w:type="dxa"/>
            <w:shd w:val="clear" w:color="auto" w:fill="FFFFFF"/>
          </w:tcPr>
          <w:p w14:paraId="4EE19FAE" w14:textId="77777777" w:rsidR="00D912D5" w:rsidRDefault="00D912D5" w:rsidP="00BB0F55">
            <w:pPr>
              <w:widowControl/>
              <w:jc w:val="left"/>
              <w:rPr>
                <w:rFonts w:ascii="Arial" w:hAnsi="Arial" w:cs="Arial"/>
                <w:szCs w:val="21"/>
              </w:rPr>
            </w:pPr>
            <w:r>
              <w:rPr>
                <w:rFonts w:ascii="Arial" w:hAnsi="Arial" w:cs="Arial"/>
                <w:szCs w:val="21"/>
              </w:rPr>
              <w:t>员工所在的岗位</w:t>
            </w:r>
          </w:p>
        </w:tc>
        <w:tc>
          <w:tcPr>
            <w:tcW w:w="1335" w:type="dxa"/>
            <w:shd w:val="clear" w:color="auto" w:fill="FFFFFF"/>
          </w:tcPr>
          <w:p w14:paraId="40B7A2CA"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13D53A9A" w14:textId="77777777" w:rsidTr="00D912D5">
        <w:trPr>
          <w:trHeight w:val="315"/>
          <w:jc w:val="center"/>
        </w:trPr>
        <w:tc>
          <w:tcPr>
            <w:tcW w:w="3020" w:type="dxa"/>
            <w:shd w:val="clear" w:color="auto" w:fill="FFFFFF"/>
          </w:tcPr>
          <w:p w14:paraId="1F0B2970" w14:textId="77777777" w:rsidR="00D912D5" w:rsidRDefault="00D912D5" w:rsidP="00BB0F55">
            <w:pPr>
              <w:widowControl/>
              <w:jc w:val="center"/>
              <w:rPr>
                <w:rFonts w:ascii="Arial" w:hAnsi="Arial" w:cs="Arial"/>
                <w:szCs w:val="21"/>
              </w:rPr>
            </w:pPr>
            <w:r>
              <w:rPr>
                <w:rFonts w:ascii="Arial" w:hAnsi="Arial" w:cs="Arial"/>
                <w:szCs w:val="21"/>
              </w:rPr>
              <w:t>入</w:t>
            </w:r>
            <w:r>
              <w:rPr>
                <w:rFonts w:ascii="Arial" w:hAnsi="Arial" w:cs="Arial" w:hint="eastAsia"/>
                <w:szCs w:val="21"/>
              </w:rPr>
              <w:t>职</w:t>
            </w:r>
            <w:r>
              <w:rPr>
                <w:rFonts w:ascii="Arial" w:hAnsi="Arial" w:cs="Arial"/>
                <w:szCs w:val="21"/>
              </w:rPr>
              <w:t>日期</w:t>
            </w:r>
          </w:p>
        </w:tc>
        <w:tc>
          <w:tcPr>
            <w:tcW w:w="3940" w:type="dxa"/>
            <w:shd w:val="clear" w:color="auto" w:fill="FFFFFF"/>
          </w:tcPr>
          <w:p w14:paraId="0A415FF8" w14:textId="77777777" w:rsidR="00D912D5" w:rsidRDefault="00D912D5" w:rsidP="00BB0F55">
            <w:pPr>
              <w:widowControl/>
              <w:jc w:val="left"/>
              <w:rPr>
                <w:rFonts w:ascii="Arial" w:hAnsi="Arial" w:cs="Arial"/>
                <w:szCs w:val="21"/>
              </w:rPr>
            </w:pPr>
            <w:r>
              <w:rPr>
                <w:rFonts w:ascii="Arial" w:hAnsi="Arial" w:cs="Arial"/>
                <w:szCs w:val="21"/>
              </w:rPr>
              <w:t>员工的入</w:t>
            </w:r>
            <w:r>
              <w:rPr>
                <w:rFonts w:ascii="Arial" w:hAnsi="Arial" w:cs="Arial" w:hint="eastAsia"/>
                <w:szCs w:val="21"/>
              </w:rPr>
              <w:t>职</w:t>
            </w:r>
            <w:r>
              <w:rPr>
                <w:rFonts w:ascii="Arial" w:hAnsi="Arial" w:cs="Arial"/>
                <w:szCs w:val="21"/>
              </w:rPr>
              <w:t>日期</w:t>
            </w:r>
          </w:p>
        </w:tc>
        <w:tc>
          <w:tcPr>
            <w:tcW w:w="1335" w:type="dxa"/>
            <w:shd w:val="clear" w:color="auto" w:fill="FFFFFF"/>
          </w:tcPr>
          <w:p w14:paraId="090B5C01"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0CB082C0" w14:textId="77777777" w:rsidTr="00D912D5">
        <w:trPr>
          <w:trHeight w:val="315"/>
          <w:jc w:val="center"/>
        </w:trPr>
        <w:tc>
          <w:tcPr>
            <w:tcW w:w="3020" w:type="dxa"/>
            <w:shd w:val="clear" w:color="auto" w:fill="FFFFFF"/>
          </w:tcPr>
          <w:p w14:paraId="7635EE2C" w14:textId="77777777" w:rsidR="00D912D5" w:rsidRDefault="00D912D5" w:rsidP="00BB0F55">
            <w:pPr>
              <w:widowControl/>
              <w:jc w:val="center"/>
              <w:rPr>
                <w:rFonts w:ascii="Arial" w:hAnsi="Arial" w:cs="Arial" w:hint="eastAsia"/>
                <w:szCs w:val="21"/>
              </w:rPr>
            </w:pPr>
            <w:r>
              <w:rPr>
                <w:rFonts w:ascii="Arial" w:hAnsi="Arial" w:cs="Arial" w:hint="eastAsia"/>
                <w:szCs w:val="21"/>
              </w:rPr>
              <w:t>参加工作日期</w:t>
            </w:r>
          </w:p>
        </w:tc>
        <w:tc>
          <w:tcPr>
            <w:tcW w:w="3940" w:type="dxa"/>
            <w:shd w:val="clear" w:color="auto" w:fill="FFFFFF"/>
          </w:tcPr>
          <w:p w14:paraId="0DFF1216" w14:textId="77777777" w:rsidR="00D912D5" w:rsidRDefault="00D912D5" w:rsidP="00BB0F55">
            <w:pPr>
              <w:widowControl/>
              <w:jc w:val="left"/>
              <w:rPr>
                <w:rFonts w:ascii="Arial" w:hAnsi="Arial" w:cs="Arial" w:hint="eastAsia"/>
                <w:szCs w:val="21"/>
              </w:rPr>
            </w:pPr>
            <w:r>
              <w:rPr>
                <w:rFonts w:ascii="Arial" w:hAnsi="Arial" w:cs="Arial" w:hint="eastAsia"/>
                <w:szCs w:val="21"/>
              </w:rPr>
              <w:t>员工参加工作日期</w:t>
            </w:r>
          </w:p>
        </w:tc>
        <w:tc>
          <w:tcPr>
            <w:tcW w:w="1335" w:type="dxa"/>
            <w:shd w:val="clear" w:color="auto" w:fill="FFFFFF"/>
          </w:tcPr>
          <w:p w14:paraId="0D659276" w14:textId="77777777" w:rsidR="00D912D5" w:rsidRDefault="00D912D5" w:rsidP="00BB0F55">
            <w:pPr>
              <w:widowControl/>
              <w:jc w:val="center"/>
              <w:rPr>
                <w:rFonts w:ascii="Arial" w:hAnsi="Arial" w:cs="Arial" w:hint="eastAsia"/>
                <w:szCs w:val="21"/>
              </w:rPr>
            </w:pPr>
            <w:r>
              <w:rPr>
                <w:rFonts w:ascii="Arial" w:hAnsi="Arial" w:cs="Arial" w:hint="eastAsia"/>
                <w:szCs w:val="21"/>
              </w:rPr>
              <w:t>是</w:t>
            </w:r>
          </w:p>
        </w:tc>
      </w:tr>
      <w:tr w:rsidR="00D912D5" w14:paraId="2CCFB5DF" w14:textId="77777777" w:rsidTr="00D912D5">
        <w:trPr>
          <w:trHeight w:val="300"/>
          <w:jc w:val="center"/>
        </w:trPr>
        <w:tc>
          <w:tcPr>
            <w:tcW w:w="3020" w:type="dxa"/>
            <w:shd w:val="clear" w:color="auto" w:fill="FFFFFF"/>
          </w:tcPr>
          <w:p w14:paraId="6A94B6F8" w14:textId="77777777" w:rsidR="00D912D5" w:rsidRDefault="00D912D5" w:rsidP="00BB0F55">
            <w:pPr>
              <w:widowControl/>
              <w:jc w:val="center"/>
              <w:rPr>
                <w:rFonts w:ascii="Arial" w:hAnsi="Arial" w:cs="Arial"/>
                <w:szCs w:val="21"/>
              </w:rPr>
            </w:pPr>
            <w:r>
              <w:rPr>
                <w:rFonts w:ascii="Arial" w:hAnsi="Arial" w:cs="Arial"/>
                <w:szCs w:val="21"/>
              </w:rPr>
              <w:lastRenderedPageBreak/>
              <w:t>用工形式</w:t>
            </w:r>
          </w:p>
        </w:tc>
        <w:tc>
          <w:tcPr>
            <w:tcW w:w="3940" w:type="dxa"/>
            <w:shd w:val="clear" w:color="auto" w:fill="FFFFFF"/>
          </w:tcPr>
          <w:p w14:paraId="663C4346" w14:textId="77777777" w:rsidR="00D912D5" w:rsidRDefault="00D912D5" w:rsidP="00BB0F55">
            <w:pPr>
              <w:widowControl/>
              <w:jc w:val="left"/>
              <w:rPr>
                <w:rFonts w:ascii="Arial" w:hAnsi="Arial" w:cs="Arial" w:hint="eastAsia"/>
                <w:szCs w:val="21"/>
              </w:rPr>
            </w:pPr>
            <w:r>
              <w:rPr>
                <w:rFonts w:ascii="Arial" w:hAnsi="Arial" w:cs="Arial"/>
                <w:szCs w:val="21"/>
              </w:rPr>
              <w:t>下拉列表：</w:t>
            </w:r>
            <w:r>
              <w:rPr>
                <w:rFonts w:ascii="Arial" w:hAnsi="Arial" w:cs="Arial" w:hint="eastAsia"/>
                <w:szCs w:val="21"/>
              </w:rPr>
              <w:br/>
              <w:t>1</w:t>
            </w:r>
            <w:r>
              <w:rPr>
                <w:rFonts w:ascii="Arial" w:hAnsi="Arial" w:cs="Arial" w:hint="eastAsia"/>
                <w:szCs w:val="21"/>
              </w:rPr>
              <w:t>：</w:t>
            </w:r>
            <w:r>
              <w:rPr>
                <w:rFonts w:ascii="Arial" w:hAnsi="Arial" w:cs="Arial"/>
                <w:szCs w:val="21"/>
              </w:rPr>
              <w:t>正式</w:t>
            </w:r>
            <w:r>
              <w:rPr>
                <w:rFonts w:ascii="Arial" w:hAnsi="Arial" w:cs="Arial" w:hint="eastAsia"/>
                <w:szCs w:val="21"/>
              </w:rPr>
              <w:t>员工</w:t>
            </w:r>
            <w:r>
              <w:rPr>
                <w:rFonts w:ascii="Arial" w:hAnsi="Arial" w:cs="Arial"/>
                <w:szCs w:val="21"/>
              </w:rPr>
              <w:br/>
            </w:r>
            <w:r>
              <w:rPr>
                <w:rFonts w:ascii="Arial" w:hAnsi="Arial" w:cs="Arial" w:hint="eastAsia"/>
                <w:szCs w:val="21"/>
              </w:rPr>
              <w:t>2</w:t>
            </w:r>
            <w:r>
              <w:rPr>
                <w:rFonts w:ascii="Arial" w:hAnsi="Arial" w:cs="Arial" w:hint="eastAsia"/>
                <w:szCs w:val="21"/>
              </w:rPr>
              <w:t>：</w:t>
            </w:r>
            <w:r>
              <w:rPr>
                <w:rFonts w:ascii="Arial" w:hAnsi="Arial" w:cs="Arial"/>
                <w:szCs w:val="21"/>
              </w:rPr>
              <w:t>临时</w:t>
            </w:r>
            <w:r>
              <w:rPr>
                <w:rFonts w:ascii="Arial" w:hAnsi="Arial" w:cs="Arial" w:hint="eastAsia"/>
                <w:szCs w:val="21"/>
              </w:rPr>
              <w:t>员工</w:t>
            </w:r>
          </w:p>
        </w:tc>
        <w:tc>
          <w:tcPr>
            <w:tcW w:w="1335" w:type="dxa"/>
            <w:shd w:val="clear" w:color="auto" w:fill="FFFFFF"/>
          </w:tcPr>
          <w:p w14:paraId="30EDC5F3" w14:textId="77777777" w:rsidR="00D912D5" w:rsidRDefault="00D912D5" w:rsidP="00BB0F55">
            <w:pPr>
              <w:widowControl/>
              <w:jc w:val="center"/>
              <w:rPr>
                <w:rFonts w:ascii="Arial" w:hAnsi="Arial" w:cs="Arial"/>
                <w:szCs w:val="21"/>
              </w:rPr>
            </w:pPr>
            <w:r>
              <w:rPr>
                <w:rFonts w:ascii="Arial" w:hAnsi="Arial" w:cs="Arial"/>
                <w:szCs w:val="21"/>
              </w:rPr>
              <w:t>是</w:t>
            </w:r>
          </w:p>
        </w:tc>
      </w:tr>
      <w:tr w:rsidR="00D912D5" w14:paraId="041A2DAB" w14:textId="77777777" w:rsidTr="00D912D5">
        <w:trPr>
          <w:trHeight w:val="300"/>
          <w:jc w:val="center"/>
        </w:trPr>
        <w:tc>
          <w:tcPr>
            <w:tcW w:w="3020" w:type="dxa"/>
            <w:shd w:val="clear" w:color="auto" w:fill="FFFFFF"/>
          </w:tcPr>
          <w:p w14:paraId="37810780" w14:textId="77777777" w:rsidR="00D912D5" w:rsidRDefault="00D912D5" w:rsidP="00BB0F55">
            <w:pPr>
              <w:widowControl/>
              <w:jc w:val="center"/>
              <w:rPr>
                <w:rFonts w:hAnsi="宋体" w:cs="宋体"/>
                <w:szCs w:val="21"/>
              </w:rPr>
            </w:pPr>
            <w:r>
              <w:rPr>
                <w:rFonts w:hAnsi="宋体" w:cs="宋体" w:hint="eastAsia"/>
                <w:szCs w:val="21"/>
              </w:rPr>
              <w:t>人员来源</w:t>
            </w:r>
          </w:p>
        </w:tc>
        <w:tc>
          <w:tcPr>
            <w:tcW w:w="3940" w:type="dxa"/>
            <w:shd w:val="clear" w:color="auto" w:fill="FFFFFF"/>
          </w:tcPr>
          <w:p w14:paraId="6C098B05" w14:textId="77777777" w:rsidR="00D912D5" w:rsidRDefault="00D912D5" w:rsidP="00BB0F55">
            <w:pPr>
              <w:widowControl/>
              <w:jc w:val="left"/>
              <w:rPr>
                <w:rFonts w:hAnsi="宋体" w:cs="宋体" w:hint="eastAsia"/>
                <w:szCs w:val="21"/>
              </w:rPr>
            </w:pPr>
            <w:r>
              <w:rPr>
                <w:rFonts w:hAnsi="宋体" w:cs="宋体" w:hint="eastAsia"/>
                <w:szCs w:val="21"/>
              </w:rPr>
              <w:t>下拉框：</w:t>
            </w:r>
          </w:p>
          <w:p w14:paraId="452730A2" w14:textId="77777777" w:rsidR="00D912D5" w:rsidRDefault="00D912D5" w:rsidP="00BB0F55">
            <w:pPr>
              <w:widowControl/>
              <w:jc w:val="left"/>
              <w:rPr>
                <w:rFonts w:hAnsi="宋体" w:cs="宋体"/>
                <w:szCs w:val="21"/>
              </w:rPr>
            </w:pPr>
            <w:r>
              <w:rPr>
                <w:rFonts w:hAnsi="宋体" w:cs="宋体" w:hint="eastAsia"/>
                <w:szCs w:val="21"/>
              </w:rPr>
              <w:t>1</w:t>
            </w:r>
            <w:r>
              <w:rPr>
                <w:rFonts w:hAnsi="宋体" w:cs="宋体" w:hint="eastAsia"/>
                <w:szCs w:val="21"/>
              </w:rPr>
              <w:t>：校园招聘</w:t>
            </w:r>
            <w:r>
              <w:rPr>
                <w:rFonts w:hAnsi="宋体" w:cs="宋体"/>
                <w:szCs w:val="21"/>
              </w:rPr>
              <w:br/>
            </w:r>
            <w:r>
              <w:rPr>
                <w:rFonts w:hAnsi="宋体" w:cs="宋体" w:hint="eastAsia"/>
                <w:szCs w:val="21"/>
              </w:rPr>
              <w:t>2</w:t>
            </w:r>
            <w:r>
              <w:rPr>
                <w:rFonts w:hAnsi="宋体" w:cs="宋体" w:hint="eastAsia"/>
                <w:szCs w:val="21"/>
              </w:rPr>
              <w:t>：社会招聘</w:t>
            </w:r>
            <w:r>
              <w:rPr>
                <w:rFonts w:hAnsi="宋体" w:cs="宋体" w:hint="eastAsia"/>
                <w:szCs w:val="21"/>
              </w:rPr>
              <w:br/>
              <w:t>3</w:t>
            </w:r>
            <w:r>
              <w:rPr>
                <w:rFonts w:hAnsi="宋体" w:cs="宋体" w:hint="eastAsia"/>
                <w:szCs w:val="21"/>
              </w:rPr>
              <w:t>：其它</w:t>
            </w:r>
          </w:p>
        </w:tc>
        <w:tc>
          <w:tcPr>
            <w:tcW w:w="1335" w:type="dxa"/>
            <w:shd w:val="clear" w:color="auto" w:fill="FFFFFF"/>
          </w:tcPr>
          <w:p w14:paraId="0B818D66" w14:textId="77777777" w:rsidR="00D912D5" w:rsidRDefault="00D912D5" w:rsidP="00BB0F55">
            <w:pPr>
              <w:widowControl/>
              <w:jc w:val="center"/>
              <w:rPr>
                <w:rFonts w:ascii="Arial" w:hAnsi="Arial" w:cs="Arial" w:hint="eastAsia"/>
                <w:szCs w:val="21"/>
              </w:rPr>
            </w:pPr>
            <w:r>
              <w:rPr>
                <w:rFonts w:ascii="Arial" w:hAnsi="Arial" w:cs="Arial" w:hint="eastAsia"/>
                <w:szCs w:val="21"/>
              </w:rPr>
              <w:t>是</w:t>
            </w:r>
          </w:p>
        </w:tc>
      </w:tr>
    </w:tbl>
    <w:p w14:paraId="7B56A1A7" w14:textId="77777777" w:rsidR="004E50DA" w:rsidRDefault="004E50DA" w:rsidP="009B6E30">
      <w:pPr>
        <w:rPr>
          <w:rFonts w:hint="eastAsia"/>
        </w:rPr>
      </w:pPr>
    </w:p>
    <w:p w14:paraId="45848E23" w14:textId="77777777" w:rsidR="00D912D5" w:rsidRDefault="00D912D5" w:rsidP="00D912D5">
      <w:pPr>
        <w:pStyle w:val="20"/>
        <w:rPr>
          <w:sz w:val="32"/>
        </w:rPr>
      </w:pPr>
      <w:bookmarkStart w:id="47" w:name="_Toc12542137"/>
      <w:r>
        <w:rPr>
          <w:rFonts w:hint="eastAsia"/>
          <w:sz w:val="32"/>
        </w:rPr>
        <w:t>工资项目管理</w:t>
      </w:r>
      <w:bookmarkEnd w:id="47"/>
    </w:p>
    <w:p w14:paraId="094DA1F8" w14:textId="77777777" w:rsidR="00D912D5" w:rsidRDefault="00D912D5" w:rsidP="00D912D5">
      <w:pPr>
        <w:pStyle w:val="3"/>
        <w:rPr>
          <w:rStyle w:val="Char"/>
          <w:rFonts w:ascii="黑体" w:eastAsia="黑体" w:hAnsi="黑体"/>
          <w:sz w:val="28"/>
        </w:rPr>
      </w:pPr>
      <w:bookmarkStart w:id="48" w:name="_Toc12542138"/>
      <w:r w:rsidRPr="008B6D40">
        <w:rPr>
          <w:rStyle w:val="Char"/>
          <w:rFonts w:ascii="黑体" w:eastAsia="黑体" w:hAnsi="黑体" w:hint="eastAsia"/>
          <w:sz w:val="28"/>
        </w:rPr>
        <w:t>需求描述</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D912D5" w14:paraId="216DF2BD" w14:textId="77777777" w:rsidTr="00BB0F55">
        <w:tblPrEx>
          <w:tblCellMar>
            <w:top w:w="0" w:type="dxa"/>
            <w:bottom w:w="0" w:type="dxa"/>
          </w:tblCellMar>
        </w:tblPrEx>
        <w:trPr>
          <w:cantSplit/>
        </w:trPr>
        <w:tc>
          <w:tcPr>
            <w:tcW w:w="8420" w:type="dxa"/>
            <w:gridSpan w:val="2"/>
            <w:shd w:val="clear" w:color="auto" w:fill="CCCCCC"/>
          </w:tcPr>
          <w:p w14:paraId="024B64FD" w14:textId="77777777" w:rsidR="00D912D5" w:rsidRDefault="00D912D5"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D912D5" w14:paraId="3951667B" w14:textId="77777777" w:rsidTr="00BB0F55">
        <w:tblPrEx>
          <w:tblCellMar>
            <w:top w:w="0" w:type="dxa"/>
            <w:bottom w:w="0" w:type="dxa"/>
          </w:tblCellMar>
        </w:tblPrEx>
        <w:trPr>
          <w:cantSplit/>
        </w:trPr>
        <w:tc>
          <w:tcPr>
            <w:tcW w:w="1232" w:type="dxa"/>
          </w:tcPr>
          <w:p w14:paraId="1205F250" w14:textId="77777777" w:rsidR="00D912D5" w:rsidRDefault="00D912D5" w:rsidP="00BB0F55">
            <w:pPr>
              <w:rPr>
                <w:rFonts w:hAnsi="宋体" w:hint="eastAsia"/>
                <w:szCs w:val="21"/>
              </w:rPr>
            </w:pPr>
            <w:r>
              <w:rPr>
                <w:rFonts w:hAnsi="宋体" w:hint="eastAsia"/>
                <w:szCs w:val="21"/>
              </w:rPr>
              <w:t>功能名称</w:t>
            </w:r>
          </w:p>
        </w:tc>
        <w:tc>
          <w:tcPr>
            <w:tcW w:w="7188" w:type="dxa"/>
          </w:tcPr>
          <w:p w14:paraId="092DB3A5" w14:textId="77777777" w:rsidR="00D912D5" w:rsidRDefault="00D912D5" w:rsidP="00BB0F55">
            <w:pPr>
              <w:rPr>
                <w:rFonts w:hAnsi="宋体" w:hint="eastAsia"/>
                <w:szCs w:val="21"/>
              </w:rPr>
            </w:pPr>
            <w:r>
              <w:rPr>
                <w:rFonts w:hint="eastAsia"/>
              </w:rPr>
              <w:t>工资项目</w:t>
            </w:r>
            <w:r>
              <w:rPr>
                <w:rFonts w:hint="eastAsia"/>
                <w:szCs w:val="21"/>
              </w:rPr>
              <w:t>管理</w:t>
            </w:r>
          </w:p>
        </w:tc>
      </w:tr>
      <w:tr w:rsidR="00D912D5" w14:paraId="2A76D3FB" w14:textId="77777777" w:rsidTr="00BB0F55">
        <w:tblPrEx>
          <w:tblCellMar>
            <w:top w:w="0" w:type="dxa"/>
            <w:bottom w:w="0" w:type="dxa"/>
          </w:tblCellMar>
        </w:tblPrEx>
        <w:trPr>
          <w:cantSplit/>
        </w:trPr>
        <w:tc>
          <w:tcPr>
            <w:tcW w:w="1232" w:type="dxa"/>
          </w:tcPr>
          <w:p w14:paraId="02D5569A" w14:textId="77777777" w:rsidR="00D912D5" w:rsidRDefault="00D912D5" w:rsidP="00BB0F55">
            <w:pPr>
              <w:rPr>
                <w:rFonts w:hAnsi="宋体" w:hint="eastAsia"/>
                <w:szCs w:val="21"/>
              </w:rPr>
            </w:pPr>
            <w:r>
              <w:rPr>
                <w:rFonts w:hAnsi="宋体" w:hint="eastAsia"/>
                <w:szCs w:val="21"/>
              </w:rPr>
              <w:t>优先级</w:t>
            </w:r>
          </w:p>
        </w:tc>
        <w:tc>
          <w:tcPr>
            <w:tcW w:w="7188" w:type="dxa"/>
          </w:tcPr>
          <w:p w14:paraId="4D680439" w14:textId="77777777" w:rsidR="00D912D5" w:rsidRDefault="00D912D5" w:rsidP="00BB0F55">
            <w:pPr>
              <w:rPr>
                <w:rFonts w:hAnsi="宋体" w:hint="eastAsia"/>
                <w:szCs w:val="21"/>
              </w:rPr>
            </w:pPr>
            <w:r>
              <w:rPr>
                <w:rFonts w:hAnsi="宋体" w:hint="eastAsia"/>
                <w:szCs w:val="21"/>
              </w:rPr>
              <w:t>高</w:t>
            </w:r>
          </w:p>
        </w:tc>
      </w:tr>
      <w:tr w:rsidR="00D912D5" w:rsidRPr="00DD291E" w14:paraId="0452B667" w14:textId="77777777" w:rsidTr="00BB0F55">
        <w:tblPrEx>
          <w:tblCellMar>
            <w:top w:w="0" w:type="dxa"/>
            <w:bottom w:w="0" w:type="dxa"/>
          </w:tblCellMar>
        </w:tblPrEx>
        <w:trPr>
          <w:cantSplit/>
        </w:trPr>
        <w:tc>
          <w:tcPr>
            <w:tcW w:w="1232" w:type="dxa"/>
          </w:tcPr>
          <w:p w14:paraId="2BAF036D" w14:textId="77777777" w:rsidR="00D912D5" w:rsidRDefault="00D912D5" w:rsidP="00BB0F55">
            <w:pPr>
              <w:rPr>
                <w:rFonts w:hAnsi="宋体" w:hint="eastAsia"/>
                <w:szCs w:val="21"/>
              </w:rPr>
            </w:pPr>
            <w:r>
              <w:rPr>
                <w:rFonts w:hAnsi="宋体" w:hint="eastAsia"/>
                <w:szCs w:val="21"/>
              </w:rPr>
              <w:t>业务背景</w:t>
            </w:r>
          </w:p>
        </w:tc>
        <w:tc>
          <w:tcPr>
            <w:tcW w:w="7188" w:type="dxa"/>
          </w:tcPr>
          <w:p w14:paraId="74232BC2" w14:textId="77777777" w:rsidR="00D912D5" w:rsidRDefault="00D912D5" w:rsidP="00BB0F55">
            <w:pPr>
              <w:rPr>
                <w:rFonts w:hAnsi="宋体" w:hint="eastAsia"/>
                <w:szCs w:val="21"/>
              </w:rPr>
            </w:pPr>
            <w:r>
              <w:rPr>
                <w:rFonts w:eastAsia="LF Song" w:hint="eastAsia"/>
                <w:szCs w:val="21"/>
              </w:rPr>
              <w:t>工资项目管理是对企业工资系统中各个工资项目进行动态维护管理。工资项目分为</w:t>
            </w:r>
            <w:r>
              <w:rPr>
                <w:rFonts w:eastAsia="LF Song" w:hint="eastAsia"/>
                <w:szCs w:val="21"/>
              </w:rPr>
              <w:t>4</w:t>
            </w:r>
            <w:r>
              <w:rPr>
                <w:rFonts w:eastAsia="LF Song" w:hint="eastAsia"/>
                <w:szCs w:val="21"/>
              </w:rPr>
              <w:t>个类型：固定项目、计算项目、导入项目、实发项目。</w:t>
            </w:r>
          </w:p>
        </w:tc>
      </w:tr>
      <w:tr w:rsidR="00D912D5" w14:paraId="212A3244" w14:textId="77777777" w:rsidTr="00BB0F55">
        <w:tblPrEx>
          <w:tblCellMar>
            <w:top w:w="0" w:type="dxa"/>
            <w:bottom w:w="0" w:type="dxa"/>
          </w:tblCellMar>
        </w:tblPrEx>
        <w:trPr>
          <w:cantSplit/>
        </w:trPr>
        <w:tc>
          <w:tcPr>
            <w:tcW w:w="1232" w:type="dxa"/>
          </w:tcPr>
          <w:p w14:paraId="742C49E2" w14:textId="77777777" w:rsidR="00D912D5" w:rsidRDefault="00D912D5" w:rsidP="00BB0F55">
            <w:pPr>
              <w:rPr>
                <w:rFonts w:hAnsi="宋体" w:hint="eastAsia"/>
                <w:szCs w:val="21"/>
              </w:rPr>
            </w:pPr>
            <w:r>
              <w:rPr>
                <w:rFonts w:hAnsi="宋体" w:hint="eastAsia"/>
                <w:szCs w:val="21"/>
              </w:rPr>
              <w:t>功能说明</w:t>
            </w:r>
          </w:p>
        </w:tc>
        <w:tc>
          <w:tcPr>
            <w:tcW w:w="7188" w:type="dxa"/>
          </w:tcPr>
          <w:p w14:paraId="621B5358" w14:textId="77777777" w:rsidR="00D912D5" w:rsidRDefault="00D912D5" w:rsidP="00D912D5">
            <w:pPr>
              <w:pStyle w:val="aa"/>
              <w:numPr>
                <w:ilvl w:val="0"/>
                <w:numId w:val="37"/>
              </w:numPr>
              <w:spacing w:line="240" w:lineRule="auto"/>
              <w:rPr>
                <w:rFonts w:ascii="宋体" w:hAnsi="宋体" w:hint="eastAsia"/>
                <w:b/>
              </w:rPr>
            </w:pPr>
            <w:r>
              <w:rPr>
                <w:rFonts w:ascii="宋体" w:hAnsi="宋体" w:hint="eastAsia"/>
                <w:b/>
              </w:rPr>
              <w:t>增加工资项目</w:t>
            </w:r>
          </w:p>
          <w:p w14:paraId="4D5934B4" w14:textId="77777777" w:rsidR="00D912D5" w:rsidRDefault="00D912D5" w:rsidP="00D912D5">
            <w:pPr>
              <w:pStyle w:val="aa"/>
              <w:numPr>
                <w:ilvl w:val="0"/>
                <w:numId w:val="37"/>
              </w:numPr>
              <w:spacing w:line="240" w:lineRule="auto"/>
              <w:rPr>
                <w:rFonts w:ascii="宋体" w:hAnsi="宋体" w:hint="eastAsia"/>
                <w:b/>
              </w:rPr>
            </w:pPr>
            <w:r>
              <w:rPr>
                <w:rFonts w:ascii="宋体" w:hAnsi="宋体" w:hint="eastAsia"/>
                <w:b/>
              </w:rPr>
              <w:t>修改工资项目</w:t>
            </w:r>
          </w:p>
          <w:p w14:paraId="7247C025" w14:textId="77777777" w:rsidR="00D912D5" w:rsidRDefault="00D912D5" w:rsidP="00D912D5">
            <w:pPr>
              <w:pStyle w:val="aa"/>
              <w:numPr>
                <w:ilvl w:val="0"/>
                <w:numId w:val="37"/>
              </w:numPr>
              <w:spacing w:line="240" w:lineRule="auto"/>
              <w:rPr>
                <w:rFonts w:ascii="宋体" w:hAnsi="宋体" w:hint="eastAsia"/>
                <w:b/>
              </w:rPr>
            </w:pPr>
            <w:r>
              <w:rPr>
                <w:rFonts w:ascii="宋体" w:hAnsi="宋体" w:hint="eastAsia"/>
                <w:b/>
              </w:rPr>
              <w:t>删除工资项目</w:t>
            </w:r>
          </w:p>
          <w:p w14:paraId="45A334B7" w14:textId="77777777" w:rsidR="00D912D5" w:rsidRPr="00D912D5" w:rsidRDefault="00D912D5" w:rsidP="00BB0F55">
            <w:pPr>
              <w:pStyle w:val="aa"/>
              <w:numPr>
                <w:ilvl w:val="0"/>
                <w:numId w:val="37"/>
              </w:numPr>
              <w:spacing w:line="240" w:lineRule="auto"/>
              <w:rPr>
                <w:rFonts w:ascii="宋体" w:hAnsi="宋体" w:hint="eastAsia"/>
                <w:b/>
              </w:rPr>
            </w:pPr>
            <w:r>
              <w:rPr>
                <w:rFonts w:ascii="宋体" w:hAnsi="宋体" w:hint="eastAsia"/>
                <w:b/>
              </w:rPr>
              <w:t>查询工资项目</w:t>
            </w:r>
          </w:p>
        </w:tc>
      </w:tr>
      <w:tr w:rsidR="00D912D5" w14:paraId="0CA3E6A1" w14:textId="77777777" w:rsidTr="00BB0F55">
        <w:tblPrEx>
          <w:tblCellMar>
            <w:top w:w="0" w:type="dxa"/>
            <w:bottom w:w="0" w:type="dxa"/>
          </w:tblCellMar>
        </w:tblPrEx>
        <w:trPr>
          <w:cantSplit/>
        </w:trPr>
        <w:tc>
          <w:tcPr>
            <w:tcW w:w="1232" w:type="dxa"/>
          </w:tcPr>
          <w:p w14:paraId="6AD70FC0" w14:textId="77777777" w:rsidR="00D912D5" w:rsidRDefault="00D912D5" w:rsidP="00BB0F55">
            <w:pPr>
              <w:rPr>
                <w:rFonts w:hAnsi="宋体" w:hint="eastAsia"/>
                <w:szCs w:val="21"/>
              </w:rPr>
            </w:pPr>
            <w:r>
              <w:rPr>
                <w:rFonts w:hAnsi="宋体" w:hint="eastAsia"/>
                <w:szCs w:val="21"/>
              </w:rPr>
              <w:t>约束条件</w:t>
            </w:r>
          </w:p>
        </w:tc>
        <w:tc>
          <w:tcPr>
            <w:tcW w:w="7188" w:type="dxa"/>
          </w:tcPr>
          <w:p w14:paraId="578429AA" w14:textId="77777777" w:rsidR="00D912D5" w:rsidRDefault="00D912D5" w:rsidP="00BB0F55">
            <w:pPr>
              <w:pStyle w:val="aa"/>
              <w:spacing w:line="240" w:lineRule="auto"/>
              <w:rPr>
                <w:rFonts w:ascii="宋体" w:hAnsi="宋体" w:hint="eastAsia"/>
                <w:b/>
              </w:rPr>
            </w:pPr>
            <w:r>
              <w:rPr>
                <w:rFonts w:ascii="宋体" w:hAnsi="宋体" w:hint="eastAsia"/>
                <w:b/>
              </w:rPr>
              <w:t>1、工资项目名称不能相同。</w:t>
            </w:r>
          </w:p>
          <w:p w14:paraId="043F54C6" w14:textId="77777777" w:rsidR="00D912D5" w:rsidRDefault="00D912D5" w:rsidP="00BB0F55">
            <w:pPr>
              <w:pStyle w:val="aa"/>
              <w:spacing w:line="240" w:lineRule="auto"/>
              <w:rPr>
                <w:rFonts w:ascii="宋体" w:hAnsi="宋体" w:hint="eastAsia"/>
                <w:b/>
              </w:rPr>
            </w:pPr>
            <w:r>
              <w:rPr>
                <w:rFonts w:ascii="宋体" w:hAnsi="宋体" w:hint="eastAsia"/>
                <w:b/>
              </w:rPr>
              <w:t>2、实发类型项目只能有一个。</w:t>
            </w:r>
          </w:p>
        </w:tc>
      </w:tr>
      <w:tr w:rsidR="00D912D5" w14:paraId="7B936559" w14:textId="77777777" w:rsidTr="00BB0F55">
        <w:tblPrEx>
          <w:tblCellMar>
            <w:top w:w="0" w:type="dxa"/>
            <w:bottom w:w="0" w:type="dxa"/>
          </w:tblCellMar>
        </w:tblPrEx>
        <w:trPr>
          <w:cantSplit/>
        </w:trPr>
        <w:tc>
          <w:tcPr>
            <w:tcW w:w="1232" w:type="dxa"/>
          </w:tcPr>
          <w:p w14:paraId="06D378E5" w14:textId="77777777" w:rsidR="00D912D5" w:rsidRDefault="00D912D5" w:rsidP="00BB0F55">
            <w:pPr>
              <w:rPr>
                <w:rFonts w:hAnsi="宋体" w:hint="eastAsia"/>
                <w:szCs w:val="21"/>
              </w:rPr>
            </w:pPr>
            <w:r>
              <w:rPr>
                <w:rFonts w:hAnsi="宋体" w:hint="eastAsia"/>
                <w:szCs w:val="21"/>
              </w:rPr>
              <w:t>相关查询</w:t>
            </w:r>
          </w:p>
        </w:tc>
        <w:tc>
          <w:tcPr>
            <w:tcW w:w="7188" w:type="dxa"/>
          </w:tcPr>
          <w:p w14:paraId="79D1AAD3" w14:textId="77777777" w:rsidR="00D912D5" w:rsidRDefault="00D912D5" w:rsidP="00BB0F55">
            <w:pPr>
              <w:pStyle w:val="aa"/>
              <w:spacing w:line="240" w:lineRule="auto"/>
              <w:rPr>
                <w:rFonts w:hint="eastAsia"/>
                <w:b/>
              </w:rPr>
            </w:pPr>
            <w:r>
              <w:rPr>
                <w:rFonts w:hint="eastAsia"/>
                <w:b/>
              </w:rPr>
              <w:t>查询</w:t>
            </w:r>
            <w:r>
              <w:rPr>
                <w:rFonts w:ascii="宋体" w:hAnsi="宋体" w:hint="eastAsia"/>
                <w:b/>
              </w:rPr>
              <w:t>工资项目</w:t>
            </w:r>
            <w:r>
              <w:rPr>
                <w:rFonts w:hint="eastAsia"/>
                <w:b/>
              </w:rPr>
              <w:t>列表：可以根据名称、类型查询</w:t>
            </w:r>
            <w:r>
              <w:rPr>
                <w:rFonts w:ascii="宋体" w:hAnsi="宋体" w:hint="eastAsia"/>
                <w:b/>
              </w:rPr>
              <w:t>工资项目</w:t>
            </w:r>
            <w:r>
              <w:rPr>
                <w:rFonts w:hint="eastAsia"/>
                <w:b/>
              </w:rPr>
              <w:t>信息列表。</w:t>
            </w:r>
          </w:p>
        </w:tc>
      </w:tr>
      <w:tr w:rsidR="00D912D5" w14:paraId="30664DCE" w14:textId="77777777" w:rsidTr="00BB0F55">
        <w:tblPrEx>
          <w:tblCellMar>
            <w:top w:w="0" w:type="dxa"/>
            <w:bottom w:w="0" w:type="dxa"/>
          </w:tblCellMar>
        </w:tblPrEx>
        <w:trPr>
          <w:cantSplit/>
        </w:trPr>
        <w:tc>
          <w:tcPr>
            <w:tcW w:w="1232" w:type="dxa"/>
          </w:tcPr>
          <w:p w14:paraId="60A3FB8B" w14:textId="77777777" w:rsidR="00D912D5" w:rsidRDefault="00D912D5" w:rsidP="00BB0F55">
            <w:pPr>
              <w:rPr>
                <w:rFonts w:hAnsi="宋体" w:hint="eastAsia"/>
                <w:szCs w:val="21"/>
              </w:rPr>
            </w:pPr>
            <w:r>
              <w:rPr>
                <w:rFonts w:hAnsi="宋体" w:hint="eastAsia"/>
                <w:szCs w:val="21"/>
              </w:rPr>
              <w:t>其他需求</w:t>
            </w:r>
          </w:p>
        </w:tc>
        <w:tc>
          <w:tcPr>
            <w:tcW w:w="7188" w:type="dxa"/>
          </w:tcPr>
          <w:p w14:paraId="0DF5F936" w14:textId="77777777" w:rsidR="00D912D5" w:rsidRDefault="00D912D5" w:rsidP="00BB0F55">
            <w:pPr>
              <w:pStyle w:val="aa"/>
              <w:rPr>
                <w:rFonts w:ascii="宋体" w:hAnsi="宋体" w:hint="eastAsia"/>
                <w:b/>
              </w:rPr>
            </w:pPr>
            <w:r>
              <w:rPr>
                <w:rFonts w:ascii="宋体" w:hAnsi="宋体" w:hint="eastAsia"/>
                <w:b/>
              </w:rPr>
              <w:t>无</w:t>
            </w:r>
          </w:p>
        </w:tc>
      </w:tr>
      <w:tr w:rsidR="00D912D5" w14:paraId="7994912C" w14:textId="77777777" w:rsidTr="00BB0F55">
        <w:tblPrEx>
          <w:tblCellMar>
            <w:top w:w="0" w:type="dxa"/>
            <w:bottom w:w="0" w:type="dxa"/>
          </w:tblCellMar>
        </w:tblPrEx>
        <w:trPr>
          <w:cantSplit/>
        </w:trPr>
        <w:tc>
          <w:tcPr>
            <w:tcW w:w="1232" w:type="dxa"/>
          </w:tcPr>
          <w:p w14:paraId="5FC3B2B9" w14:textId="77777777" w:rsidR="00D912D5" w:rsidRDefault="00D912D5" w:rsidP="00BB0F55">
            <w:pPr>
              <w:rPr>
                <w:rFonts w:hAnsi="宋体" w:hint="eastAsia"/>
                <w:szCs w:val="21"/>
              </w:rPr>
            </w:pPr>
            <w:r>
              <w:rPr>
                <w:rFonts w:hAnsi="宋体" w:hint="eastAsia"/>
                <w:szCs w:val="21"/>
              </w:rPr>
              <w:t>裁剪说明</w:t>
            </w:r>
          </w:p>
        </w:tc>
        <w:tc>
          <w:tcPr>
            <w:tcW w:w="7188" w:type="dxa"/>
          </w:tcPr>
          <w:p w14:paraId="71AC49B5" w14:textId="77777777" w:rsidR="00D912D5" w:rsidRDefault="00D912D5" w:rsidP="00BB0F55">
            <w:pPr>
              <w:pStyle w:val="aa"/>
              <w:rPr>
                <w:rFonts w:ascii="宋体" w:hAnsi="宋体" w:hint="eastAsia"/>
                <w:b/>
              </w:rPr>
            </w:pPr>
            <w:r>
              <w:rPr>
                <w:rFonts w:ascii="宋体" w:hAnsi="宋体" w:hint="eastAsia"/>
                <w:b/>
              </w:rPr>
              <w:t>不可裁剪</w:t>
            </w:r>
          </w:p>
        </w:tc>
      </w:tr>
    </w:tbl>
    <w:p w14:paraId="53923EE4" w14:textId="77777777" w:rsidR="00D912D5" w:rsidRPr="004E50DA" w:rsidRDefault="00D912D5" w:rsidP="00D912D5">
      <w:pPr>
        <w:rPr>
          <w:rFonts w:hint="eastAsia"/>
        </w:rPr>
      </w:pPr>
    </w:p>
    <w:p w14:paraId="2C839F0D" w14:textId="77777777" w:rsidR="00D912D5" w:rsidRDefault="00D912D5" w:rsidP="00D912D5">
      <w:pPr>
        <w:pStyle w:val="3"/>
        <w:rPr>
          <w:rStyle w:val="Char"/>
          <w:rFonts w:ascii="黑体" w:eastAsia="黑体" w:hAnsi="黑体"/>
          <w:sz w:val="28"/>
        </w:rPr>
      </w:pPr>
      <w:bookmarkStart w:id="49" w:name="_Toc12542139"/>
      <w:r w:rsidRPr="006F778C">
        <w:rPr>
          <w:rStyle w:val="Char"/>
          <w:rFonts w:ascii="黑体" w:eastAsia="黑体" w:hAnsi="黑体" w:hint="eastAsia"/>
          <w:sz w:val="28"/>
        </w:rPr>
        <w:lastRenderedPageBreak/>
        <w:t>业务流程描述</w:t>
      </w:r>
      <w:bookmarkEnd w:id="49"/>
    </w:p>
    <w:p w14:paraId="5079709E" w14:textId="77777777" w:rsidR="00D912D5" w:rsidRPr="00E4275E" w:rsidRDefault="00D912D5" w:rsidP="00D912D5">
      <w:pPr>
        <w:jc w:val="center"/>
        <w:rPr>
          <w:rFonts w:hint="eastAsia"/>
        </w:rPr>
      </w:pPr>
      <w:r>
        <w:rPr>
          <w:noProof/>
        </w:rPr>
        <w:drawing>
          <wp:inline distT="0" distB="0" distL="0" distR="0" wp14:anchorId="3E1F9BB2" wp14:editId="5DA4C265">
            <wp:extent cx="2438400" cy="400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1512" cy="4122407"/>
                    </a:xfrm>
                    <a:prstGeom prst="rect">
                      <a:avLst/>
                    </a:prstGeom>
                    <a:noFill/>
                    <a:ln>
                      <a:noFill/>
                    </a:ln>
                  </pic:spPr>
                </pic:pic>
              </a:graphicData>
            </a:graphic>
          </wp:inline>
        </w:drawing>
      </w:r>
    </w:p>
    <w:p w14:paraId="5DE22E65" w14:textId="77777777" w:rsidR="00D912D5" w:rsidRPr="006F778C" w:rsidRDefault="00D912D5" w:rsidP="00D912D5">
      <w:pPr>
        <w:pStyle w:val="3"/>
        <w:rPr>
          <w:rStyle w:val="Char"/>
          <w:rFonts w:ascii="黑体" w:eastAsia="黑体" w:hAnsi="黑体"/>
          <w:sz w:val="28"/>
        </w:rPr>
      </w:pPr>
      <w:bookmarkStart w:id="50" w:name="_Toc12542140"/>
      <w:r w:rsidRPr="006F778C">
        <w:rPr>
          <w:rStyle w:val="Char"/>
          <w:rFonts w:ascii="黑体" w:eastAsia="黑体" w:hAnsi="黑体" w:hint="eastAsia"/>
          <w:sz w:val="28"/>
        </w:rPr>
        <w:t>数据描述</w:t>
      </w:r>
      <w:bookmarkEnd w:id="50"/>
    </w:p>
    <w:tbl>
      <w:tblPr>
        <w:tblW w:w="0" w:type="auto"/>
        <w:tblInd w:w="95" w:type="dxa"/>
        <w:tblLayout w:type="fixed"/>
        <w:tblLook w:val="0000" w:firstRow="0" w:lastRow="0" w:firstColumn="0" w:lastColumn="0" w:noHBand="0" w:noVBand="0"/>
      </w:tblPr>
      <w:tblGrid>
        <w:gridCol w:w="2713"/>
        <w:gridCol w:w="4680"/>
        <w:gridCol w:w="1080"/>
      </w:tblGrid>
      <w:tr w:rsidR="009B6E30" w14:paraId="7A39ACF4" w14:textId="77777777" w:rsidTr="00BB0F55">
        <w:trPr>
          <w:trHeight w:val="300"/>
        </w:trPr>
        <w:tc>
          <w:tcPr>
            <w:tcW w:w="2713" w:type="dxa"/>
            <w:tcBorders>
              <w:top w:val="single" w:sz="8" w:space="0" w:color="auto"/>
              <w:left w:val="single" w:sz="8" w:space="0" w:color="auto"/>
              <w:bottom w:val="single" w:sz="8" w:space="0" w:color="auto"/>
              <w:right w:val="single" w:sz="8" w:space="0" w:color="auto"/>
            </w:tcBorders>
            <w:shd w:val="clear" w:color="auto" w:fill="C0C0C0"/>
          </w:tcPr>
          <w:p w14:paraId="491AC018"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tcBorders>
              <w:top w:val="single" w:sz="8" w:space="0" w:color="auto"/>
              <w:left w:val="nil"/>
              <w:bottom w:val="single" w:sz="8" w:space="0" w:color="auto"/>
              <w:right w:val="single" w:sz="8" w:space="0" w:color="auto"/>
            </w:tcBorders>
            <w:shd w:val="clear" w:color="auto" w:fill="C0C0C0"/>
          </w:tcPr>
          <w:p w14:paraId="224825AC"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tcBorders>
              <w:top w:val="single" w:sz="8" w:space="0" w:color="auto"/>
              <w:left w:val="nil"/>
              <w:bottom w:val="single" w:sz="8" w:space="0" w:color="auto"/>
              <w:right w:val="single" w:sz="8" w:space="0" w:color="auto"/>
            </w:tcBorders>
            <w:shd w:val="clear" w:color="auto" w:fill="C0C0C0"/>
          </w:tcPr>
          <w:p w14:paraId="44D9FFDD"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是否必添</w:t>
            </w:r>
          </w:p>
        </w:tc>
      </w:tr>
      <w:tr w:rsidR="009B6E30" w14:paraId="344E0DA5"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11AD0D85" w14:textId="77777777" w:rsidR="009B6E30" w:rsidRDefault="009B6E30" w:rsidP="00BB0F55">
            <w:pPr>
              <w:widowControl/>
              <w:jc w:val="center"/>
              <w:rPr>
                <w:rFonts w:hAnsi="宋体" w:cs="宋体"/>
                <w:szCs w:val="21"/>
              </w:rPr>
            </w:pPr>
            <w:r>
              <w:rPr>
                <w:rFonts w:hAnsi="宋体" w:cs="宋体" w:hint="eastAsia"/>
                <w:szCs w:val="21"/>
              </w:rPr>
              <w:t>名称</w:t>
            </w:r>
          </w:p>
        </w:tc>
        <w:tc>
          <w:tcPr>
            <w:tcW w:w="4680" w:type="dxa"/>
            <w:tcBorders>
              <w:top w:val="nil"/>
              <w:left w:val="nil"/>
              <w:bottom w:val="single" w:sz="8" w:space="0" w:color="auto"/>
              <w:right w:val="single" w:sz="8" w:space="0" w:color="auto"/>
            </w:tcBorders>
            <w:shd w:val="clear" w:color="auto" w:fill="FFFFFF"/>
          </w:tcPr>
          <w:p w14:paraId="36EC6AFA" w14:textId="77777777" w:rsidR="009B6E30" w:rsidRDefault="009B6E30" w:rsidP="00BB0F55">
            <w:pPr>
              <w:widowControl/>
              <w:jc w:val="left"/>
              <w:rPr>
                <w:rFonts w:ascii="LF Song" w:eastAsia="LF Song" w:hAnsi="宋体" w:cs="宋体"/>
                <w:szCs w:val="21"/>
              </w:rPr>
            </w:pPr>
            <w:r>
              <w:rPr>
                <w:rFonts w:ascii="LF Song" w:eastAsia="LF Song" w:hAnsi="宋体" w:cs="宋体" w:hint="eastAsia"/>
                <w:szCs w:val="21"/>
              </w:rPr>
              <w:t xml:space="preserve">　</w:t>
            </w:r>
          </w:p>
        </w:tc>
        <w:tc>
          <w:tcPr>
            <w:tcW w:w="1080" w:type="dxa"/>
            <w:tcBorders>
              <w:top w:val="nil"/>
              <w:left w:val="nil"/>
              <w:bottom w:val="single" w:sz="8" w:space="0" w:color="auto"/>
              <w:right w:val="single" w:sz="8" w:space="0" w:color="auto"/>
            </w:tcBorders>
            <w:shd w:val="clear" w:color="auto" w:fill="FFFFFF"/>
          </w:tcPr>
          <w:p w14:paraId="26D0D37C"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是</w:t>
            </w:r>
          </w:p>
        </w:tc>
      </w:tr>
      <w:tr w:rsidR="009B6E30" w14:paraId="63E00129"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316E455D" w14:textId="77777777" w:rsidR="009B6E30" w:rsidRDefault="009B6E30" w:rsidP="00BB0F55">
            <w:pPr>
              <w:widowControl/>
              <w:jc w:val="center"/>
              <w:rPr>
                <w:rFonts w:hAnsi="宋体" w:cs="宋体"/>
                <w:szCs w:val="21"/>
              </w:rPr>
            </w:pPr>
            <w:r>
              <w:rPr>
                <w:rFonts w:hAnsi="宋体" w:cs="宋体" w:hint="eastAsia"/>
                <w:szCs w:val="21"/>
              </w:rPr>
              <w:t>类型</w:t>
            </w:r>
          </w:p>
        </w:tc>
        <w:tc>
          <w:tcPr>
            <w:tcW w:w="4680" w:type="dxa"/>
            <w:tcBorders>
              <w:top w:val="nil"/>
              <w:left w:val="nil"/>
              <w:bottom w:val="single" w:sz="8" w:space="0" w:color="auto"/>
              <w:right w:val="single" w:sz="8" w:space="0" w:color="auto"/>
            </w:tcBorders>
            <w:shd w:val="clear" w:color="auto" w:fill="FFFFFF"/>
          </w:tcPr>
          <w:p w14:paraId="6E67D321" w14:textId="77777777" w:rsidR="009B6E30" w:rsidRDefault="009B6E30" w:rsidP="00BB0F55">
            <w:pPr>
              <w:widowControl/>
              <w:jc w:val="left"/>
              <w:rPr>
                <w:rFonts w:ascii="LF Song" w:eastAsia="LF Song" w:hAnsi="宋体" w:cs="宋体" w:hint="eastAsia"/>
                <w:szCs w:val="21"/>
              </w:rPr>
            </w:pPr>
            <w:r>
              <w:rPr>
                <w:rFonts w:ascii="LF Song" w:eastAsia="LF Song" w:hAnsi="宋体" w:cs="宋体" w:hint="eastAsia"/>
                <w:szCs w:val="21"/>
              </w:rPr>
              <w:t>下拉框：固定项目、计算项目、导入项目、实发项目。</w:t>
            </w:r>
          </w:p>
          <w:p w14:paraId="201B8ABB" w14:textId="77777777" w:rsidR="009B6E30" w:rsidRDefault="009B6E30" w:rsidP="00BB0F55">
            <w:pPr>
              <w:widowControl/>
              <w:jc w:val="left"/>
              <w:rPr>
                <w:ins w:id="51" w:author="USER" w:date="2010-05-26T14:50:00Z"/>
                <w:rFonts w:hint="eastAsia"/>
              </w:rPr>
            </w:pPr>
            <w:r>
              <w:rPr>
                <w:rFonts w:ascii="LF Song" w:eastAsia="LF Song" w:hAnsi="宋体" w:cs="宋体" w:hint="eastAsia"/>
                <w:szCs w:val="21"/>
              </w:rPr>
              <w:t>固定项目：比如基本工资、采暖补贴</w:t>
            </w:r>
            <w:r>
              <w:rPr>
                <w:rFonts w:hint="eastAsia"/>
              </w:rPr>
              <w:t>。</w:t>
            </w:r>
          </w:p>
          <w:p w14:paraId="5BA5F795" w14:textId="77777777" w:rsidR="009B6E30" w:rsidRPr="00083977" w:rsidRDefault="009B6E30" w:rsidP="00BB0F55">
            <w:pPr>
              <w:widowControl/>
              <w:jc w:val="left"/>
              <w:rPr>
                <w:rFonts w:hint="eastAsia"/>
              </w:rPr>
            </w:pPr>
            <w:r>
              <w:rPr>
                <w:rFonts w:ascii="LF Song" w:eastAsia="LF Song" w:hAnsi="宋体" w:cs="宋体" w:hint="eastAsia"/>
                <w:szCs w:val="21"/>
              </w:rPr>
              <w:t>计算项目：比如</w:t>
            </w:r>
            <w:r>
              <w:t>个人支付养老保险</w:t>
            </w:r>
            <w:r>
              <w:rPr>
                <w:rFonts w:ascii="LF Song" w:eastAsia="LF Song" w:hAnsi="宋体" w:cs="宋体" w:hint="eastAsia"/>
                <w:szCs w:val="21"/>
              </w:rPr>
              <w:t>、</w:t>
            </w:r>
            <w:r>
              <w:rPr>
                <w:rFonts w:hint="eastAsia"/>
              </w:rPr>
              <w:t>公司</w:t>
            </w:r>
            <w:r>
              <w:t>支付养老保险</w:t>
            </w:r>
            <w:r>
              <w:rPr>
                <w:rFonts w:ascii="LF Song" w:eastAsia="LF Song" w:hAnsi="宋体" w:cs="宋体" w:hint="eastAsia"/>
                <w:szCs w:val="21"/>
              </w:rPr>
              <w:t>医疗保险、</w:t>
            </w:r>
            <w:r>
              <w:t>个人支付失业保险</w:t>
            </w:r>
            <w:r>
              <w:rPr>
                <w:rFonts w:hint="eastAsia"/>
              </w:rPr>
              <w:t>、公司</w:t>
            </w:r>
            <w:r>
              <w:t>支付失业保险</w:t>
            </w:r>
            <w:r>
              <w:rPr>
                <w:rFonts w:ascii="LF Song" w:eastAsia="LF Song" w:hAnsi="宋体" w:cs="宋体" w:hint="eastAsia"/>
                <w:szCs w:val="21"/>
              </w:rPr>
              <w:t>、</w:t>
            </w:r>
            <w:r>
              <w:t>个人支付公积金</w:t>
            </w:r>
            <w:r>
              <w:rPr>
                <w:rFonts w:hint="eastAsia"/>
              </w:rPr>
              <w:t>、公司</w:t>
            </w:r>
            <w:r>
              <w:t>支付公积金</w:t>
            </w:r>
            <w:r>
              <w:rPr>
                <w:rFonts w:hint="eastAsia"/>
              </w:rPr>
              <w:t>、</w:t>
            </w:r>
            <w:r>
              <w:t>个人支付</w:t>
            </w:r>
            <w:proofErr w:type="gramStart"/>
            <w:r>
              <w:t>医</w:t>
            </w:r>
            <w:proofErr w:type="gramEnd"/>
            <w:r>
              <w:t>保</w:t>
            </w:r>
            <w:r>
              <w:rPr>
                <w:rFonts w:hint="eastAsia"/>
              </w:rPr>
              <w:t>、公司</w:t>
            </w:r>
            <w:r>
              <w:t>支付</w:t>
            </w:r>
            <w:proofErr w:type="gramStart"/>
            <w:r>
              <w:t>医</w:t>
            </w:r>
            <w:proofErr w:type="gramEnd"/>
            <w:r>
              <w:t>保</w:t>
            </w:r>
            <w:r>
              <w:rPr>
                <w:rFonts w:hint="eastAsia"/>
              </w:rPr>
              <w:t>、</w:t>
            </w:r>
            <w:r>
              <w:t>个人所得税</w:t>
            </w:r>
            <w:ins w:id="52" w:author="USER" w:date="2010-05-26T14:51:00Z">
              <w:r>
                <w:rPr>
                  <w:rFonts w:hint="eastAsia"/>
                </w:rPr>
                <w:t>、</w:t>
              </w:r>
            </w:ins>
            <w:r>
              <w:rPr>
                <w:rFonts w:hint="eastAsia"/>
              </w:rPr>
              <w:t>病假扣款、事假扣款、迟到扣款、加班工资、补发工资等</w:t>
            </w:r>
          </w:p>
          <w:p w14:paraId="0917EC32" w14:textId="77777777" w:rsidR="009B6E30" w:rsidRDefault="009B6E30" w:rsidP="00BB0F55">
            <w:pPr>
              <w:widowControl/>
              <w:jc w:val="left"/>
              <w:rPr>
                <w:rFonts w:hint="eastAsia"/>
              </w:rPr>
            </w:pPr>
            <w:r>
              <w:rPr>
                <w:rFonts w:hint="eastAsia"/>
              </w:rPr>
              <w:t>导入项目：比如病假天数、事假天数、迟到次数、</w:t>
            </w:r>
            <w:bookmarkStart w:id="53" w:name="OLE_LINK4"/>
            <w:r>
              <w:rPr>
                <w:rFonts w:hint="eastAsia"/>
              </w:rPr>
              <w:t>补发</w:t>
            </w:r>
            <w:bookmarkEnd w:id="53"/>
            <w:r>
              <w:rPr>
                <w:rFonts w:hint="eastAsia"/>
              </w:rPr>
              <w:t>等，此类项目需要在每月发工资之前进行导入到系统，如果没有导入，则默认为</w:t>
            </w:r>
            <w:r>
              <w:rPr>
                <w:rFonts w:hint="eastAsia"/>
              </w:rPr>
              <w:t>0</w:t>
            </w:r>
            <w:r>
              <w:rPr>
                <w:rFonts w:hint="eastAsia"/>
              </w:rPr>
              <w:t>。</w:t>
            </w:r>
          </w:p>
          <w:p w14:paraId="75CCDE34" w14:textId="77777777" w:rsidR="009B6E30" w:rsidRPr="009B6E30" w:rsidRDefault="009B6E30" w:rsidP="00BB0F55">
            <w:pPr>
              <w:widowControl/>
              <w:jc w:val="left"/>
              <w:rPr>
                <w:rFonts w:hint="eastAsia"/>
              </w:rPr>
            </w:pPr>
            <w:r w:rsidRPr="005410EC">
              <w:rPr>
                <w:rFonts w:hint="eastAsia"/>
              </w:rPr>
              <w:t>实发项目：实发工资。</w:t>
            </w:r>
          </w:p>
        </w:tc>
        <w:tc>
          <w:tcPr>
            <w:tcW w:w="1080" w:type="dxa"/>
            <w:tcBorders>
              <w:top w:val="nil"/>
              <w:left w:val="nil"/>
              <w:bottom w:val="single" w:sz="8" w:space="0" w:color="auto"/>
              <w:right w:val="single" w:sz="8" w:space="0" w:color="auto"/>
            </w:tcBorders>
            <w:shd w:val="clear" w:color="auto" w:fill="FFFFFF"/>
          </w:tcPr>
          <w:p w14:paraId="4F7558E4"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是</w:t>
            </w:r>
          </w:p>
        </w:tc>
      </w:tr>
      <w:tr w:rsidR="009B6E30" w14:paraId="496CDD71"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23997609" w14:textId="77777777" w:rsidR="009B6E30" w:rsidRDefault="009B6E30" w:rsidP="00BB0F55">
            <w:pPr>
              <w:widowControl/>
              <w:jc w:val="center"/>
              <w:rPr>
                <w:rFonts w:hAnsi="宋体" w:cs="宋体" w:hint="eastAsia"/>
                <w:szCs w:val="21"/>
              </w:rPr>
            </w:pPr>
            <w:r>
              <w:rPr>
                <w:rFonts w:hAnsi="宋体" w:cs="宋体" w:hint="eastAsia"/>
                <w:szCs w:val="21"/>
              </w:rPr>
              <w:t>是否在工资条中显示</w:t>
            </w:r>
          </w:p>
        </w:tc>
        <w:tc>
          <w:tcPr>
            <w:tcW w:w="4680" w:type="dxa"/>
            <w:tcBorders>
              <w:top w:val="nil"/>
              <w:left w:val="nil"/>
              <w:bottom w:val="single" w:sz="8" w:space="0" w:color="auto"/>
              <w:right w:val="single" w:sz="8" w:space="0" w:color="auto"/>
            </w:tcBorders>
            <w:shd w:val="clear" w:color="auto" w:fill="FFFFFF"/>
          </w:tcPr>
          <w:p w14:paraId="5151FF93" w14:textId="77777777" w:rsidR="009B6E30" w:rsidRDefault="009B6E30" w:rsidP="00BB0F55">
            <w:pPr>
              <w:widowControl/>
              <w:jc w:val="left"/>
              <w:rPr>
                <w:rFonts w:ascii="LF Song" w:eastAsia="LF Song" w:hAnsi="宋体" w:cs="宋体" w:hint="eastAsia"/>
                <w:szCs w:val="21"/>
              </w:rPr>
            </w:pPr>
            <w:r>
              <w:rPr>
                <w:rFonts w:ascii="LF Song" w:eastAsia="LF Song" w:hAnsi="宋体" w:cs="宋体" w:hint="eastAsia"/>
                <w:szCs w:val="21"/>
              </w:rPr>
              <w:t>说明该项目是否在工资条中显示</w:t>
            </w:r>
          </w:p>
        </w:tc>
        <w:tc>
          <w:tcPr>
            <w:tcW w:w="1080" w:type="dxa"/>
            <w:tcBorders>
              <w:top w:val="nil"/>
              <w:left w:val="nil"/>
              <w:bottom w:val="single" w:sz="8" w:space="0" w:color="auto"/>
              <w:right w:val="single" w:sz="8" w:space="0" w:color="auto"/>
            </w:tcBorders>
            <w:shd w:val="clear" w:color="auto" w:fill="FFFFFF"/>
          </w:tcPr>
          <w:p w14:paraId="51C68F1B" w14:textId="77777777" w:rsidR="009B6E30" w:rsidRDefault="009B6E30"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9B6E30" w14:paraId="7D54AFB4"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707821B2" w14:textId="77777777" w:rsidR="009B6E30" w:rsidRDefault="009B6E30" w:rsidP="00BB0F55">
            <w:pPr>
              <w:widowControl/>
              <w:jc w:val="center"/>
              <w:rPr>
                <w:rFonts w:hAnsi="宋体" w:cs="宋体" w:hint="eastAsia"/>
                <w:szCs w:val="21"/>
              </w:rPr>
            </w:pPr>
            <w:r>
              <w:rPr>
                <w:rFonts w:hAnsi="宋体" w:cs="宋体" w:hint="eastAsia"/>
                <w:szCs w:val="21"/>
              </w:rPr>
              <w:t>序号</w:t>
            </w:r>
          </w:p>
        </w:tc>
        <w:tc>
          <w:tcPr>
            <w:tcW w:w="4680" w:type="dxa"/>
            <w:tcBorders>
              <w:top w:val="nil"/>
              <w:left w:val="nil"/>
              <w:bottom w:val="single" w:sz="8" w:space="0" w:color="auto"/>
              <w:right w:val="single" w:sz="8" w:space="0" w:color="auto"/>
            </w:tcBorders>
            <w:shd w:val="clear" w:color="auto" w:fill="FFFFFF"/>
          </w:tcPr>
          <w:p w14:paraId="4BB1AE36" w14:textId="77777777" w:rsidR="009B6E30" w:rsidRDefault="009B6E30" w:rsidP="00BB0F55">
            <w:pPr>
              <w:widowControl/>
              <w:jc w:val="left"/>
              <w:rPr>
                <w:rFonts w:ascii="LF Song" w:eastAsia="LF Song" w:hAnsi="宋体" w:cs="宋体" w:hint="eastAsia"/>
                <w:szCs w:val="21"/>
              </w:rPr>
            </w:pPr>
            <w:r>
              <w:rPr>
                <w:rFonts w:ascii="LF Song" w:eastAsia="LF Song" w:hAnsi="宋体" w:cs="宋体" w:hint="eastAsia"/>
                <w:szCs w:val="21"/>
              </w:rPr>
              <w:t>说明该项目在工资条中的显示顺序</w:t>
            </w:r>
          </w:p>
        </w:tc>
        <w:tc>
          <w:tcPr>
            <w:tcW w:w="1080" w:type="dxa"/>
            <w:tcBorders>
              <w:top w:val="nil"/>
              <w:left w:val="nil"/>
              <w:bottom w:val="single" w:sz="8" w:space="0" w:color="auto"/>
              <w:right w:val="single" w:sz="8" w:space="0" w:color="auto"/>
            </w:tcBorders>
            <w:shd w:val="clear" w:color="auto" w:fill="FFFFFF"/>
          </w:tcPr>
          <w:p w14:paraId="7A7533E4" w14:textId="77777777" w:rsidR="009B6E30" w:rsidRDefault="009B6E30"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9B6E30" w14:paraId="2BE734AF" w14:textId="77777777" w:rsidTr="00BB0F55">
        <w:trPr>
          <w:trHeight w:val="300"/>
          <w:ins w:id="54" w:author="USER" w:date="2010-05-26T14:43:00Z"/>
        </w:trPr>
        <w:tc>
          <w:tcPr>
            <w:tcW w:w="2713" w:type="dxa"/>
            <w:tcBorders>
              <w:top w:val="nil"/>
              <w:left w:val="single" w:sz="8" w:space="0" w:color="auto"/>
              <w:bottom w:val="single" w:sz="8" w:space="0" w:color="auto"/>
              <w:right w:val="single" w:sz="8" w:space="0" w:color="auto"/>
            </w:tcBorders>
            <w:shd w:val="clear" w:color="auto" w:fill="FFFFFF"/>
          </w:tcPr>
          <w:p w14:paraId="34E59297" w14:textId="77777777" w:rsidR="009B6E30" w:rsidRDefault="009B6E30" w:rsidP="00BB0F55">
            <w:pPr>
              <w:widowControl/>
              <w:jc w:val="center"/>
              <w:rPr>
                <w:ins w:id="55" w:author="USER" w:date="2010-05-26T14:43:00Z"/>
                <w:rFonts w:hAnsi="宋体" w:cs="宋体" w:hint="eastAsia"/>
                <w:szCs w:val="21"/>
              </w:rPr>
            </w:pPr>
            <w:r>
              <w:rPr>
                <w:rFonts w:hAnsi="宋体" w:cs="宋体" w:hint="eastAsia"/>
                <w:szCs w:val="21"/>
              </w:rPr>
              <w:t>增减项</w:t>
            </w:r>
          </w:p>
        </w:tc>
        <w:tc>
          <w:tcPr>
            <w:tcW w:w="4680" w:type="dxa"/>
            <w:tcBorders>
              <w:top w:val="nil"/>
              <w:left w:val="nil"/>
              <w:bottom w:val="single" w:sz="8" w:space="0" w:color="auto"/>
              <w:right w:val="single" w:sz="8" w:space="0" w:color="auto"/>
            </w:tcBorders>
            <w:shd w:val="clear" w:color="auto" w:fill="FFFFFF"/>
          </w:tcPr>
          <w:p w14:paraId="66356A9E" w14:textId="77777777" w:rsidR="009B6E30" w:rsidRDefault="009B6E30" w:rsidP="00BB0F55">
            <w:pPr>
              <w:widowControl/>
              <w:jc w:val="left"/>
              <w:rPr>
                <w:ins w:id="56" w:author="USER" w:date="2010-05-26T14:43:00Z"/>
                <w:rFonts w:ascii="LF Song" w:eastAsia="LF Song" w:hAnsi="宋体" w:cs="宋体" w:hint="eastAsia"/>
                <w:szCs w:val="21"/>
              </w:rPr>
            </w:pPr>
            <w:r>
              <w:rPr>
                <w:rFonts w:ascii="LF Song" w:eastAsia="LF Song" w:hAnsi="宋体" w:cs="宋体" w:hint="eastAsia"/>
                <w:szCs w:val="21"/>
              </w:rPr>
              <w:t>该项目在最后结果也就是实发项目类型的项目中是增加、减少、还是不影响。</w:t>
            </w:r>
          </w:p>
        </w:tc>
        <w:tc>
          <w:tcPr>
            <w:tcW w:w="1080" w:type="dxa"/>
            <w:tcBorders>
              <w:top w:val="nil"/>
              <w:left w:val="nil"/>
              <w:bottom w:val="single" w:sz="8" w:space="0" w:color="auto"/>
              <w:right w:val="single" w:sz="8" w:space="0" w:color="auto"/>
            </w:tcBorders>
            <w:shd w:val="clear" w:color="auto" w:fill="FFFFFF"/>
          </w:tcPr>
          <w:p w14:paraId="2A481F58" w14:textId="77777777" w:rsidR="009B6E30" w:rsidRPr="006109E0" w:rsidRDefault="009B6E30" w:rsidP="00BB0F55">
            <w:pPr>
              <w:widowControl/>
              <w:jc w:val="center"/>
              <w:rPr>
                <w:ins w:id="57" w:author="USER" w:date="2010-05-26T14:43:00Z"/>
                <w:rFonts w:ascii="LF Song" w:eastAsia="LF Song" w:hAnsi="宋体" w:cs="宋体" w:hint="eastAsia"/>
                <w:szCs w:val="21"/>
              </w:rPr>
            </w:pPr>
            <w:r>
              <w:rPr>
                <w:rFonts w:ascii="LF Song" w:eastAsia="LF Song" w:hAnsi="宋体" w:cs="宋体" w:hint="eastAsia"/>
                <w:szCs w:val="21"/>
              </w:rPr>
              <w:t>是</w:t>
            </w:r>
          </w:p>
        </w:tc>
      </w:tr>
    </w:tbl>
    <w:p w14:paraId="5FDCDC83" w14:textId="77777777" w:rsidR="00D912D5" w:rsidRDefault="00D912D5" w:rsidP="004E50DA">
      <w:pPr>
        <w:pStyle w:val="aff4"/>
        <w:ind w:left="420" w:firstLineChars="0" w:firstLine="0"/>
      </w:pPr>
    </w:p>
    <w:p w14:paraId="37047D9C" w14:textId="77777777" w:rsidR="009B6E30" w:rsidRDefault="009B6E30" w:rsidP="004E50DA">
      <w:pPr>
        <w:pStyle w:val="aff4"/>
        <w:ind w:left="420" w:firstLineChars="0" w:firstLine="0"/>
      </w:pPr>
    </w:p>
    <w:p w14:paraId="4253925A" w14:textId="77777777" w:rsidR="009B6E30" w:rsidRDefault="009B6E30" w:rsidP="009B6E30">
      <w:pPr>
        <w:pStyle w:val="20"/>
        <w:rPr>
          <w:sz w:val="32"/>
        </w:rPr>
      </w:pPr>
      <w:bookmarkStart w:id="58" w:name="_Toc12542141"/>
      <w:r>
        <w:rPr>
          <w:rFonts w:hint="eastAsia"/>
          <w:sz w:val="32"/>
        </w:rPr>
        <w:t>固定工资</w:t>
      </w:r>
      <w:r>
        <w:rPr>
          <w:rFonts w:hint="eastAsia"/>
          <w:sz w:val="32"/>
        </w:rPr>
        <w:t>管理</w:t>
      </w:r>
      <w:bookmarkEnd w:id="58"/>
    </w:p>
    <w:p w14:paraId="1B2267E1" w14:textId="77777777" w:rsidR="009B6E30" w:rsidRDefault="009B6E30" w:rsidP="009B6E30">
      <w:pPr>
        <w:pStyle w:val="3"/>
        <w:rPr>
          <w:rStyle w:val="Char"/>
          <w:rFonts w:ascii="黑体" w:eastAsia="黑体" w:hAnsi="黑体"/>
          <w:sz w:val="28"/>
        </w:rPr>
      </w:pPr>
      <w:bookmarkStart w:id="59" w:name="_Toc12542142"/>
      <w:r w:rsidRPr="008B6D40">
        <w:rPr>
          <w:rStyle w:val="Char"/>
          <w:rFonts w:ascii="黑体" w:eastAsia="黑体" w:hAnsi="黑体" w:hint="eastAsia"/>
          <w:sz w:val="28"/>
        </w:rPr>
        <w:t>需求描述</w:t>
      </w:r>
      <w:bookmarkEnd w:id="5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9B6E30" w14:paraId="6F4306B9" w14:textId="77777777" w:rsidTr="00BB0F55">
        <w:tblPrEx>
          <w:tblCellMar>
            <w:top w:w="0" w:type="dxa"/>
            <w:bottom w:w="0" w:type="dxa"/>
          </w:tblCellMar>
        </w:tblPrEx>
        <w:trPr>
          <w:cantSplit/>
        </w:trPr>
        <w:tc>
          <w:tcPr>
            <w:tcW w:w="8420" w:type="dxa"/>
            <w:gridSpan w:val="2"/>
            <w:shd w:val="clear" w:color="auto" w:fill="CCCCCC"/>
          </w:tcPr>
          <w:p w14:paraId="11F7ECC5" w14:textId="77777777" w:rsidR="009B6E30" w:rsidRDefault="009B6E30"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B6E30" w14:paraId="585D4C7C" w14:textId="77777777" w:rsidTr="00BB0F55">
        <w:tblPrEx>
          <w:tblCellMar>
            <w:top w:w="0" w:type="dxa"/>
            <w:bottom w:w="0" w:type="dxa"/>
          </w:tblCellMar>
        </w:tblPrEx>
        <w:trPr>
          <w:cantSplit/>
        </w:trPr>
        <w:tc>
          <w:tcPr>
            <w:tcW w:w="1232" w:type="dxa"/>
          </w:tcPr>
          <w:p w14:paraId="7965DA25" w14:textId="77777777" w:rsidR="009B6E30" w:rsidRDefault="009B6E30" w:rsidP="00BB0F55">
            <w:pPr>
              <w:rPr>
                <w:rFonts w:hAnsi="宋体" w:hint="eastAsia"/>
                <w:szCs w:val="21"/>
              </w:rPr>
            </w:pPr>
            <w:r>
              <w:rPr>
                <w:rFonts w:hAnsi="宋体" w:hint="eastAsia"/>
                <w:szCs w:val="21"/>
              </w:rPr>
              <w:t>功能名称</w:t>
            </w:r>
          </w:p>
        </w:tc>
        <w:tc>
          <w:tcPr>
            <w:tcW w:w="7188" w:type="dxa"/>
          </w:tcPr>
          <w:p w14:paraId="536EAFDB" w14:textId="77777777" w:rsidR="009B6E30" w:rsidRDefault="009B6E30" w:rsidP="00BB0F55">
            <w:pPr>
              <w:rPr>
                <w:rFonts w:hAnsi="宋体" w:hint="eastAsia"/>
                <w:szCs w:val="21"/>
              </w:rPr>
            </w:pPr>
            <w:r>
              <w:rPr>
                <w:rFonts w:hint="eastAsia"/>
              </w:rPr>
              <w:t>固定工资</w:t>
            </w:r>
            <w:r>
              <w:rPr>
                <w:rFonts w:hint="eastAsia"/>
                <w:szCs w:val="21"/>
              </w:rPr>
              <w:t>管理</w:t>
            </w:r>
          </w:p>
        </w:tc>
      </w:tr>
      <w:tr w:rsidR="009B6E30" w14:paraId="0ADC09B7" w14:textId="77777777" w:rsidTr="00BB0F55">
        <w:tblPrEx>
          <w:tblCellMar>
            <w:top w:w="0" w:type="dxa"/>
            <w:bottom w:w="0" w:type="dxa"/>
          </w:tblCellMar>
        </w:tblPrEx>
        <w:trPr>
          <w:cantSplit/>
        </w:trPr>
        <w:tc>
          <w:tcPr>
            <w:tcW w:w="1232" w:type="dxa"/>
          </w:tcPr>
          <w:p w14:paraId="0E4C086B" w14:textId="77777777" w:rsidR="009B6E30" w:rsidRDefault="009B6E30" w:rsidP="00BB0F55">
            <w:pPr>
              <w:rPr>
                <w:rFonts w:hAnsi="宋体" w:hint="eastAsia"/>
                <w:szCs w:val="21"/>
              </w:rPr>
            </w:pPr>
            <w:r>
              <w:rPr>
                <w:rFonts w:hAnsi="宋体" w:hint="eastAsia"/>
                <w:szCs w:val="21"/>
              </w:rPr>
              <w:t>优先级</w:t>
            </w:r>
          </w:p>
        </w:tc>
        <w:tc>
          <w:tcPr>
            <w:tcW w:w="7188" w:type="dxa"/>
          </w:tcPr>
          <w:p w14:paraId="15EB9C68" w14:textId="77777777" w:rsidR="009B6E30" w:rsidRDefault="009B6E30" w:rsidP="00BB0F55">
            <w:pPr>
              <w:rPr>
                <w:rFonts w:hAnsi="宋体" w:hint="eastAsia"/>
                <w:szCs w:val="21"/>
              </w:rPr>
            </w:pPr>
            <w:r>
              <w:rPr>
                <w:rFonts w:hAnsi="宋体" w:hint="eastAsia"/>
                <w:szCs w:val="21"/>
              </w:rPr>
              <w:t>高</w:t>
            </w:r>
          </w:p>
        </w:tc>
      </w:tr>
      <w:tr w:rsidR="009B6E30" w14:paraId="25DC1D3F" w14:textId="77777777" w:rsidTr="00BB0F55">
        <w:tblPrEx>
          <w:tblCellMar>
            <w:top w:w="0" w:type="dxa"/>
            <w:bottom w:w="0" w:type="dxa"/>
          </w:tblCellMar>
        </w:tblPrEx>
        <w:trPr>
          <w:cantSplit/>
        </w:trPr>
        <w:tc>
          <w:tcPr>
            <w:tcW w:w="1232" w:type="dxa"/>
          </w:tcPr>
          <w:p w14:paraId="366D7358" w14:textId="77777777" w:rsidR="009B6E30" w:rsidRDefault="009B6E30" w:rsidP="00BB0F55">
            <w:pPr>
              <w:rPr>
                <w:rFonts w:hAnsi="宋体" w:hint="eastAsia"/>
                <w:szCs w:val="21"/>
              </w:rPr>
            </w:pPr>
            <w:r>
              <w:rPr>
                <w:rFonts w:hAnsi="宋体" w:hint="eastAsia"/>
                <w:szCs w:val="21"/>
              </w:rPr>
              <w:t>业务背景</w:t>
            </w:r>
          </w:p>
        </w:tc>
        <w:tc>
          <w:tcPr>
            <w:tcW w:w="7188" w:type="dxa"/>
          </w:tcPr>
          <w:p w14:paraId="1FEEC3D9" w14:textId="77777777" w:rsidR="009B6E30" w:rsidRDefault="009B6E30" w:rsidP="00BB0F55">
            <w:pPr>
              <w:rPr>
                <w:rFonts w:hAnsi="宋体" w:hint="eastAsia"/>
                <w:szCs w:val="21"/>
              </w:rPr>
            </w:pPr>
            <w:r>
              <w:rPr>
                <w:rFonts w:eastAsia="LF Song" w:hint="eastAsia"/>
                <w:szCs w:val="21"/>
              </w:rPr>
              <w:t>固定工资管理是对企业员工的固定工资信息的维护，考虑到系统的可扩展性，工资专员可以对员工的固定工资信息进行动态的维护。工资专员可以对某个部门的员工的固定工资进行批量维护。</w:t>
            </w:r>
          </w:p>
        </w:tc>
      </w:tr>
      <w:tr w:rsidR="009B6E30" w14:paraId="5D6211D3" w14:textId="77777777" w:rsidTr="00BB0F55">
        <w:tblPrEx>
          <w:tblCellMar>
            <w:top w:w="0" w:type="dxa"/>
            <w:bottom w:w="0" w:type="dxa"/>
          </w:tblCellMar>
        </w:tblPrEx>
        <w:trPr>
          <w:cantSplit/>
        </w:trPr>
        <w:tc>
          <w:tcPr>
            <w:tcW w:w="1232" w:type="dxa"/>
          </w:tcPr>
          <w:p w14:paraId="085AC352" w14:textId="77777777" w:rsidR="009B6E30" w:rsidRDefault="009B6E30" w:rsidP="00BB0F55">
            <w:pPr>
              <w:rPr>
                <w:rFonts w:hAnsi="宋体" w:hint="eastAsia"/>
                <w:szCs w:val="21"/>
              </w:rPr>
            </w:pPr>
            <w:r>
              <w:rPr>
                <w:rFonts w:hAnsi="宋体" w:hint="eastAsia"/>
                <w:szCs w:val="21"/>
              </w:rPr>
              <w:t>功能说明</w:t>
            </w:r>
          </w:p>
        </w:tc>
        <w:tc>
          <w:tcPr>
            <w:tcW w:w="7188" w:type="dxa"/>
          </w:tcPr>
          <w:p w14:paraId="1D03D491" w14:textId="771DEA98" w:rsidR="009B6E30" w:rsidRDefault="009B6E30" w:rsidP="009B6E30">
            <w:pPr>
              <w:pStyle w:val="aa"/>
              <w:numPr>
                <w:ilvl w:val="0"/>
                <w:numId w:val="38"/>
              </w:numPr>
              <w:spacing w:line="240" w:lineRule="auto"/>
              <w:rPr>
                <w:rFonts w:ascii="宋体" w:hAnsi="宋体" w:hint="eastAsia"/>
                <w:b/>
              </w:rPr>
            </w:pPr>
            <w:r w:rsidRPr="004D7B4F">
              <w:rPr>
                <w:rFonts w:ascii="宋体" w:hAnsi="宋体" w:hint="eastAsia"/>
                <w:b/>
              </w:rPr>
              <w:t>固定工资</w:t>
            </w:r>
            <w:r>
              <w:rPr>
                <w:rFonts w:ascii="宋体" w:hAnsi="宋体" w:hint="eastAsia"/>
                <w:b/>
              </w:rPr>
              <w:t>维护</w:t>
            </w:r>
            <w:r w:rsidR="007714EB">
              <w:rPr>
                <w:rFonts w:ascii="宋体" w:hAnsi="宋体" w:hint="eastAsia"/>
                <w:b/>
              </w:rPr>
              <w:t>：</w:t>
            </w:r>
            <w:ins w:id="60" w:author="IBM" w:date="2010-05-29T10:30:00Z">
              <w:r>
                <w:rPr>
                  <w:rFonts w:ascii="宋体" w:hAnsi="宋体" w:hint="eastAsia"/>
                  <w:b/>
                </w:rPr>
                <w:t>选</w:t>
              </w:r>
            </w:ins>
            <w:ins w:id="61" w:author="IBM" w:date="2010-05-29T10:32:00Z">
              <w:r>
                <w:rPr>
                  <w:rFonts w:ascii="宋体" w:hAnsi="宋体" w:hint="eastAsia"/>
                  <w:b/>
                </w:rPr>
                <w:t>定</w:t>
              </w:r>
            </w:ins>
            <w:ins w:id="62" w:author="IBM" w:date="2010-05-29T10:31:00Z">
              <w:r>
                <w:rPr>
                  <w:rFonts w:ascii="宋体" w:hAnsi="宋体" w:hint="eastAsia"/>
                  <w:b/>
                </w:rPr>
                <w:t>部门</w:t>
              </w:r>
            </w:ins>
            <w:r w:rsidR="007714EB">
              <w:rPr>
                <w:rFonts w:ascii="宋体" w:hAnsi="宋体" w:hint="eastAsia"/>
                <w:b/>
              </w:rPr>
              <w:t>，</w:t>
            </w:r>
            <w:r>
              <w:rPr>
                <w:rFonts w:ascii="宋体" w:hAnsi="宋体" w:hint="eastAsia"/>
                <w:b/>
              </w:rPr>
              <w:t>对某个部门的员工的固定工资信息如基本工资</w:t>
            </w:r>
            <w:r w:rsidR="007714EB">
              <w:rPr>
                <w:rFonts w:ascii="宋体" w:hAnsi="宋体" w:hint="eastAsia"/>
                <w:b/>
              </w:rPr>
              <w:t>、</w:t>
            </w:r>
            <w:r>
              <w:rPr>
                <w:rFonts w:ascii="宋体" w:hAnsi="宋体" w:hint="eastAsia"/>
                <w:b/>
              </w:rPr>
              <w:t>采暖补贴等进行批量录入或者修改</w:t>
            </w:r>
            <w:ins w:id="63" w:author="USER" w:date="2010-05-28T16:30:00Z">
              <w:r>
                <w:rPr>
                  <w:rFonts w:ascii="宋体" w:hAnsi="宋体" w:hint="eastAsia"/>
                  <w:b/>
                </w:rPr>
                <w:t>。</w:t>
              </w:r>
            </w:ins>
          </w:p>
          <w:p w14:paraId="36FE85DC" w14:textId="007AC453" w:rsidR="009B6E30" w:rsidRDefault="009B6E30" w:rsidP="009B6E30">
            <w:pPr>
              <w:pStyle w:val="aa"/>
              <w:numPr>
                <w:ilvl w:val="0"/>
                <w:numId w:val="38"/>
              </w:numPr>
              <w:spacing w:line="240" w:lineRule="auto"/>
              <w:rPr>
                <w:rFonts w:ascii="宋体" w:hAnsi="宋体" w:hint="eastAsia"/>
                <w:b/>
              </w:rPr>
            </w:pPr>
            <w:r>
              <w:rPr>
                <w:rFonts w:ascii="宋体" w:hAnsi="宋体" w:hint="eastAsia"/>
                <w:b/>
              </w:rPr>
              <w:t>查询</w:t>
            </w:r>
            <w:r w:rsidRPr="004D7B4F">
              <w:rPr>
                <w:rFonts w:ascii="宋体" w:hAnsi="宋体" w:hint="eastAsia"/>
                <w:b/>
              </w:rPr>
              <w:t>固定工资</w:t>
            </w:r>
            <w:r w:rsidR="007714EB">
              <w:rPr>
                <w:rFonts w:ascii="宋体" w:hAnsi="宋体" w:hint="eastAsia"/>
                <w:b/>
              </w:rPr>
              <w:t>：</w:t>
            </w:r>
            <w:r>
              <w:rPr>
                <w:rFonts w:ascii="宋体" w:hAnsi="宋体" w:hint="eastAsia"/>
                <w:b/>
              </w:rPr>
              <w:t>对某个部门的员工的固定工资信息如基本工资、采暖补贴</w:t>
            </w:r>
            <w:ins w:id="64" w:author="IBM" w:date="2010-05-28T19:17:00Z">
              <w:r>
                <w:rPr>
                  <w:rFonts w:ascii="宋体" w:hAnsi="宋体" w:hint="eastAsia"/>
                  <w:b/>
                </w:rPr>
                <w:t>的查询</w:t>
              </w:r>
            </w:ins>
            <w:ins w:id="65" w:author="USER" w:date="2010-05-28T16:30:00Z">
              <w:r>
                <w:rPr>
                  <w:rFonts w:ascii="宋体" w:hAnsi="宋体" w:hint="eastAsia"/>
                  <w:b/>
                </w:rPr>
                <w:t>。</w:t>
              </w:r>
            </w:ins>
          </w:p>
        </w:tc>
      </w:tr>
      <w:tr w:rsidR="009B6E30" w14:paraId="015103A8" w14:textId="77777777" w:rsidTr="00BB0F55">
        <w:tblPrEx>
          <w:tblCellMar>
            <w:top w:w="0" w:type="dxa"/>
            <w:bottom w:w="0" w:type="dxa"/>
          </w:tblCellMar>
        </w:tblPrEx>
        <w:trPr>
          <w:cantSplit/>
        </w:trPr>
        <w:tc>
          <w:tcPr>
            <w:tcW w:w="1232" w:type="dxa"/>
          </w:tcPr>
          <w:p w14:paraId="1652C1BE" w14:textId="77777777" w:rsidR="009B6E30" w:rsidRDefault="009B6E30" w:rsidP="00BB0F55">
            <w:pPr>
              <w:rPr>
                <w:rFonts w:hAnsi="宋体" w:hint="eastAsia"/>
                <w:szCs w:val="21"/>
              </w:rPr>
            </w:pPr>
            <w:r>
              <w:rPr>
                <w:rFonts w:hAnsi="宋体" w:hint="eastAsia"/>
                <w:szCs w:val="21"/>
              </w:rPr>
              <w:t>约束条件</w:t>
            </w:r>
          </w:p>
        </w:tc>
        <w:tc>
          <w:tcPr>
            <w:tcW w:w="7188" w:type="dxa"/>
          </w:tcPr>
          <w:p w14:paraId="7FDF53B0" w14:textId="77777777" w:rsidR="009B6E30" w:rsidRDefault="009B6E30" w:rsidP="00BB0F55">
            <w:pPr>
              <w:pStyle w:val="aa"/>
              <w:spacing w:line="240" w:lineRule="auto"/>
              <w:rPr>
                <w:ins w:id="66" w:author="IBM" w:date="2010-05-28T19:29:00Z"/>
                <w:rFonts w:ascii="宋体" w:hAnsi="宋体" w:hint="eastAsia"/>
                <w:b/>
              </w:rPr>
            </w:pPr>
            <w:r>
              <w:rPr>
                <w:rFonts w:ascii="宋体" w:hAnsi="宋体" w:hint="eastAsia"/>
                <w:b/>
              </w:rPr>
              <w:t>固定工资是对工资项目中的类型为固定项目的工资进行设置。</w:t>
            </w:r>
          </w:p>
          <w:p w14:paraId="359A7396" w14:textId="77777777" w:rsidR="009B6E30" w:rsidRDefault="009B6E30" w:rsidP="00BB0F55">
            <w:pPr>
              <w:pStyle w:val="aa"/>
              <w:spacing w:line="240" w:lineRule="auto"/>
              <w:rPr>
                <w:rFonts w:ascii="宋体" w:hAnsi="宋体" w:hint="eastAsia"/>
                <w:b/>
              </w:rPr>
            </w:pPr>
            <w:ins w:id="67" w:author="IBM" w:date="2010-05-28T19:29:00Z">
              <w:r w:rsidRPr="00B03AA5">
                <w:rPr>
                  <w:rFonts w:ascii="宋体" w:hAnsi="宋体" w:hint="eastAsia"/>
                  <w:b/>
                </w:rPr>
                <w:t>具体</w:t>
              </w:r>
              <w:r>
                <w:rPr>
                  <w:rFonts w:ascii="宋体" w:hAnsi="宋体" w:hint="eastAsia"/>
                  <w:b/>
                </w:rPr>
                <w:t>固定工资</w:t>
              </w:r>
              <w:r w:rsidRPr="00B03AA5">
                <w:rPr>
                  <w:rFonts w:ascii="宋体" w:hAnsi="宋体" w:hint="eastAsia"/>
                  <w:b/>
                </w:rPr>
                <w:t>项参考</w:t>
              </w:r>
              <w:smartTag w:uri="urn:schemas-microsoft-com:office:smarttags" w:element="chsdate">
                <w:smartTagPr>
                  <w:attr w:name="IsROCDate" w:val="False"/>
                  <w:attr w:name="IsLunarDate" w:val="False"/>
                  <w:attr w:name="Day" w:val="30"/>
                  <w:attr w:name="Month" w:val="12"/>
                  <w:attr w:name="Year" w:val="1899"/>
                </w:smartTagPr>
                <w:r w:rsidRPr="00B03AA5">
                  <w:rPr>
                    <w:rFonts w:ascii="宋体" w:hAnsi="宋体" w:hint="eastAsia"/>
                    <w:b/>
                  </w:rPr>
                  <w:t>3.2.1</w:t>
                </w:r>
              </w:smartTag>
              <w:r w:rsidRPr="00B03AA5">
                <w:rPr>
                  <w:rFonts w:ascii="宋体" w:hAnsi="宋体" w:hint="eastAsia"/>
                  <w:b/>
                </w:rPr>
                <w:t>中的类型为</w:t>
              </w:r>
              <w:r>
                <w:rPr>
                  <w:rFonts w:ascii="宋体" w:hAnsi="宋体" w:hint="eastAsia"/>
                  <w:b/>
                </w:rPr>
                <w:t>固定</w:t>
              </w:r>
              <w:r w:rsidRPr="00B03AA5">
                <w:rPr>
                  <w:rFonts w:ascii="宋体" w:hAnsi="宋体" w:hint="eastAsia"/>
                  <w:b/>
                </w:rPr>
                <w:t>项目的记录。</w:t>
              </w:r>
            </w:ins>
          </w:p>
        </w:tc>
        <w:bookmarkStart w:id="68" w:name="_GoBack"/>
        <w:bookmarkEnd w:id="68"/>
      </w:tr>
      <w:tr w:rsidR="009B6E30" w14:paraId="35DA35A4" w14:textId="77777777" w:rsidTr="00BB0F55">
        <w:tblPrEx>
          <w:tblCellMar>
            <w:top w:w="0" w:type="dxa"/>
            <w:bottom w:w="0" w:type="dxa"/>
          </w:tblCellMar>
        </w:tblPrEx>
        <w:trPr>
          <w:cantSplit/>
        </w:trPr>
        <w:tc>
          <w:tcPr>
            <w:tcW w:w="1232" w:type="dxa"/>
          </w:tcPr>
          <w:p w14:paraId="1C06066C" w14:textId="77777777" w:rsidR="009B6E30" w:rsidRDefault="009B6E30" w:rsidP="00BB0F55">
            <w:pPr>
              <w:rPr>
                <w:rFonts w:hAnsi="宋体" w:hint="eastAsia"/>
                <w:szCs w:val="21"/>
              </w:rPr>
            </w:pPr>
            <w:r>
              <w:rPr>
                <w:rFonts w:hAnsi="宋体" w:hint="eastAsia"/>
                <w:szCs w:val="21"/>
              </w:rPr>
              <w:t>相关查询</w:t>
            </w:r>
          </w:p>
        </w:tc>
        <w:tc>
          <w:tcPr>
            <w:tcW w:w="7188" w:type="dxa"/>
          </w:tcPr>
          <w:p w14:paraId="2E310E2A" w14:textId="77777777" w:rsidR="009B6E30" w:rsidRDefault="009B6E30" w:rsidP="00BB0F55">
            <w:pPr>
              <w:pStyle w:val="aa"/>
              <w:spacing w:line="240" w:lineRule="auto"/>
              <w:rPr>
                <w:rFonts w:hint="eastAsia"/>
                <w:b/>
              </w:rPr>
            </w:pPr>
            <w:r>
              <w:rPr>
                <w:rFonts w:ascii="宋体" w:hAnsi="宋体" w:hint="eastAsia"/>
                <w:b/>
              </w:rPr>
              <w:t>查询员工信息列表：</w:t>
            </w:r>
            <w:r>
              <w:rPr>
                <w:rFonts w:hint="eastAsia"/>
                <w:b/>
              </w:rPr>
              <w:t>可以根据部门名、员工编号查询</w:t>
            </w:r>
            <w:r>
              <w:rPr>
                <w:rFonts w:ascii="宋体" w:hAnsi="宋体" w:hint="eastAsia"/>
                <w:b/>
              </w:rPr>
              <w:t>员工信息</w:t>
            </w:r>
            <w:r>
              <w:rPr>
                <w:rFonts w:hint="eastAsia"/>
                <w:b/>
              </w:rPr>
              <w:t>列表。</w:t>
            </w:r>
          </w:p>
          <w:p w14:paraId="2AF937B0" w14:textId="77777777" w:rsidR="009B6E30" w:rsidRDefault="009B6E30" w:rsidP="00BB0F55">
            <w:pPr>
              <w:pStyle w:val="aa"/>
              <w:spacing w:line="240" w:lineRule="auto"/>
              <w:rPr>
                <w:rFonts w:hint="eastAsia"/>
                <w:b/>
              </w:rPr>
            </w:pPr>
            <w:r>
              <w:rPr>
                <w:rFonts w:hint="eastAsia"/>
                <w:b/>
              </w:rPr>
              <w:t>查询</w:t>
            </w:r>
            <w:r w:rsidRPr="004D7B4F">
              <w:rPr>
                <w:rFonts w:ascii="宋体" w:hAnsi="宋体" w:hint="eastAsia"/>
                <w:b/>
              </w:rPr>
              <w:t>固定工资</w:t>
            </w:r>
            <w:r>
              <w:rPr>
                <w:rFonts w:ascii="宋体" w:hAnsi="宋体" w:hint="eastAsia"/>
                <w:b/>
              </w:rPr>
              <w:t>信息</w:t>
            </w:r>
            <w:r>
              <w:rPr>
                <w:rFonts w:hint="eastAsia"/>
                <w:b/>
              </w:rPr>
              <w:t>列表：</w:t>
            </w:r>
            <w:bookmarkStart w:id="69" w:name="OLE_LINK7"/>
            <w:bookmarkStart w:id="70" w:name="OLE_LINK8"/>
            <w:r>
              <w:rPr>
                <w:rFonts w:hint="eastAsia"/>
                <w:b/>
              </w:rPr>
              <w:t>可以根据部门名、员工编号、工资区间查询</w:t>
            </w:r>
            <w:r w:rsidRPr="004D7B4F">
              <w:rPr>
                <w:rFonts w:ascii="宋体" w:hAnsi="宋体" w:hint="eastAsia"/>
                <w:b/>
              </w:rPr>
              <w:t>固定工资</w:t>
            </w:r>
            <w:r>
              <w:rPr>
                <w:rFonts w:ascii="宋体" w:hAnsi="宋体" w:hint="eastAsia"/>
                <w:b/>
              </w:rPr>
              <w:t>信息</w:t>
            </w:r>
            <w:r>
              <w:rPr>
                <w:rFonts w:hint="eastAsia"/>
                <w:b/>
              </w:rPr>
              <w:t>列表。</w:t>
            </w:r>
            <w:bookmarkEnd w:id="69"/>
            <w:bookmarkEnd w:id="70"/>
          </w:p>
        </w:tc>
      </w:tr>
      <w:tr w:rsidR="009B6E30" w14:paraId="169CE5E3" w14:textId="77777777" w:rsidTr="00BB0F55">
        <w:tblPrEx>
          <w:tblCellMar>
            <w:top w:w="0" w:type="dxa"/>
            <w:bottom w:w="0" w:type="dxa"/>
          </w:tblCellMar>
        </w:tblPrEx>
        <w:trPr>
          <w:cantSplit/>
        </w:trPr>
        <w:tc>
          <w:tcPr>
            <w:tcW w:w="1232" w:type="dxa"/>
          </w:tcPr>
          <w:p w14:paraId="0F48967B" w14:textId="77777777" w:rsidR="009B6E30" w:rsidRDefault="009B6E30" w:rsidP="00BB0F55">
            <w:pPr>
              <w:rPr>
                <w:rFonts w:hAnsi="宋体" w:hint="eastAsia"/>
                <w:szCs w:val="21"/>
              </w:rPr>
            </w:pPr>
            <w:r>
              <w:rPr>
                <w:rFonts w:hAnsi="宋体" w:hint="eastAsia"/>
                <w:szCs w:val="21"/>
              </w:rPr>
              <w:t>其他需求</w:t>
            </w:r>
          </w:p>
        </w:tc>
        <w:tc>
          <w:tcPr>
            <w:tcW w:w="7188" w:type="dxa"/>
          </w:tcPr>
          <w:p w14:paraId="6EC1A9D3" w14:textId="77777777" w:rsidR="009B6E30" w:rsidRDefault="009B6E30" w:rsidP="00BB0F55">
            <w:pPr>
              <w:pStyle w:val="aa"/>
              <w:rPr>
                <w:rFonts w:ascii="宋体" w:hAnsi="宋体" w:hint="eastAsia"/>
                <w:b/>
              </w:rPr>
            </w:pPr>
            <w:r>
              <w:rPr>
                <w:rFonts w:ascii="宋体" w:hAnsi="宋体" w:hint="eastAsia"/>
                <w:b/>
              </w:rPr>
              <w:t>无</w:t>
            </w:r>
          </w:p>
        </w:tc>
      </w:tr>
      <w:tr w:rsidR="009B6E30" w14:paraId="2ACB7FAA" w14:textId="77777777" w:rsidTr="00BB0F55">
        <w:tblPrEx>
          <w:tblCellMar>
            <w:top w:w="0" w:type="dxa"/>
            <w:bottom w:w="0" w:type="dxa"/>
          </w:tblCellMar>
        </w:tblPrEx>
        <w:trPr>
          <w:cantSplit/>
        </w:trPr>
        <w:tc>
          <w:tcPr>
            <w:tcW w:w="1232" w:type="dxa"/>
          </w:tcPr>
          <w:p w14:paraId="1C2BEE0A" w14:textId="77777777" w:rsidR="009B6E30" w:rsidRDefault="009B6E30" w:rsidP="00BB0F55">
            <w:pPr>
              <w:rPr>
                <w:rFonts w:hAnsi="宋体" w:hint="eastAsia"/>
                <w:szCs w:val="21"/>
              </w:rPr>
            </w:pPr>
            <w:r>
              <w:rPr>
                <w:rFonts w:hAnsi="宋体" w:hint="eastAsia"/>
                <w:szCs w:val="21"/>
              </w:rPr>
              <w:t>裁剪说明</w:t>
            </w:r>
          </w:p>
        </w:tc>
        <w:tc>
          <w:tcPr>
            <w:tcW w:w="7188" w:type="dxa"/>
          </w:tcPr>
          <w:p w14:paraId="5C57AE6D" w14:textId="77777777" w:rsidR="009B6E30" w:rsidRDefault="009B6E30" w:rsidP="00BB0F55">
            <w:pPr>
              <w:pStyle w:val="aa"/>
              <w:rPr>
                <w:rFonts w:ascii="宋体" w:hAnsi="宋体" w:hint="eastAsia"/>
                <w:b/>
              </w:rPr>
            </w:pPr>
            <w:r>
              <w:rPr>
                <w:rFonts w:ascii="宋体" w:hAnsi="宋体" w:hint="eastAsia"/>
                <w:b/>
              </w:rPr>
              <w:t>不可裁剪</w:t>
            </w:r>
          </w:p>
        </w:tc>
      </w:tr>
    </w:tbl>
    <w:p w14:paraId="5BED5E18" w14:textId="77777777" w:rsidR="009B6E30" w:rsidRPr="004E50DA" w:rsidRDefault="009B6E30" w:rsidP="009B6E30">
      <w:pPr>
        <w:rPr>
          <w:rFonts w:hint="eastAsia"/>
        </w:rPr>
      </w:pPr>
    </w:p>
    <w:p w14:paraId="3C3FA78B" w14:textId="77777777" w:rsidR="009B6E30" w:rsidRDefault="009B6E30" w:rsidP="009B6E30">
      <w:pPr>
        <w:pStyle w:val="3"/>
        <w:rPr>
          <w:rStyle w:val="Char"/>
          <w:rFonts w:ascii="黑体" w:eastAsia="黑体" w:hAnsi="黑体"/>
          <w:sz w:val="28"/>
        </w:rPr>
      </w:pPr>
      <w:bookmarkStart w:id="71" w:name="_Toc12542143"/>
      <w:r w:rsidRPr="006F778C">
        <w:rPr>
          <w:rStyle w:val="Char"/>
          <w:rFonts w:ascii="黑体" w:eastAsia="黑体" w:hAnsi="黑体" w:hint="eastAsia"/>
          <w:sz w:val="28"/>
        </w:rPr>
        <w:t>业务流程描述</w:t>
      </w:r>
      <w:bookmarkEnd w:id="71"/>
    </w:p>
    <w:p w14:paraId="710B5DC1" w14:textId="77777777" w:rsidR="009B6E30" w:rsidRPr="00E4275E" w:rsidRDefault="009B6E30" w:rsidP="009B6E30">
      <w:pPr>
        <w:jc w:val="center"/>
        <w:rPr>
          <w:rFonts w:hint="eastAsia"/>
        </w:rPr>
      </w:pPr>
      <w:r>
        <w:rPr>
          <w:noProof/>
        </w:rPr>
        <w:drawing>
          <wp:inline distT="0" distB="0" distL="0" distR="0" wp14:anchorId="14C28884" wp14:editId="05FBF20B">
            <wp:extent cx="2840182" cy="2817125"/>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975" cy="2828822"/>
                    </a:xfrm>
                    <a:prstGeom prst="rect">
                      <a:avLst/>
                    </a:prstGeom>
                    <a:noFill/>
                    <a:ln>
                      <a:noFill/>
                    </a:ln>
                  </pic:spPr>
                </pic:pic>
              </a:graphicData>
            </a:graphic>
          </wp:inline>
        </w:drawing>
      </w:r>
    </w:p>
    <w:p w14:paraId="5C18A248" w14:textId="77777777" w:rsidR="009B6E30" w:rsidRPr="006F778C" w:rsidRDefault="009B6E30" w:rsidP="009B6E30">
      <w:pPr>
        <w:pStyle w:val="3"/>
        <w:rPr>
          <w:rStyle w:val="Char"/>
          <w:rFonts w:ascii="黑体" w:eastAsia="黑体" w:hAnsi="黑体"/>
          <w:sz w:val="28"/>
        </w:rPr>
      </w:pPr>
      <w:bookmarkStart w:id="72" w:name="_Toc12542144"/>
      <w:r w:rsidRPr="006F778C">
        <w:rPr>
          <w:rStyle w:val="Char"/>
          <w:rFonts w:ascii="黑体" w:eastAsia="黑体" w:hAnsi="黑体" w:hint="eastAsia"/>
          <w:sz w:val="28"/>
        </w:rPr>
        <w:lastRenderedPageBreak/>
        <w:t>数据描述</w:t>
      </w:r>
      <w:bookmarkEnd w:id="72"/>
    </w:p>
    <w:tbl>
      <w:tblPr>
        <w:tblW w:w="8473" w:type="dxa"/>
        <w:tblInd w:w="95" w:type="dxa"/>
        <w:tblLook w:val="0000" w:firstRow="0" w:lastRow="0" w:firstColumn="0" w:lastColumn="0" w:noHBand="0" w:noVBand="0"/>
      </w:tblPr>
      <w:tblGrid>
        <w:gridCol w:w="2713"/>
        <w:gridCol w:w="4680"/>
        <w:gridCol w:w="1080"/>
      </w:tblGrid>
      <w:tr w:rsidR="009B6E30" w14:paraId="1BCA8D4F" w14:textId="77777777" w:rsidTr="00BB0F55">
        <w:trPr>
          <w:trHeight w:val="300"/>
        </w:trPr>
        <w:tc>
          <w:tcPr>
            <w:tcW w:w="2713" w:type="dxa"/>
            <w:tcBorders>
              <w:top w:val="single" w:sz="8" w:space="0" w:color="auto"/>
              <w:left w:val="single" w:sz="8" w:space="0" w:color="auto"/>
              <w:bottom w:val="single" w:sz="8" w:space="0" w:color="auto"/>
              <w:right w:val="single" w:sz="8" w:space="0" w:color="auto"/>
            </w:tcBorders>
            <w:shd w:val="clear" w:color="auto" w:fill="C0C0C0"/>
          </w:tcPr>
          <w:p w14:paraId="38169706"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tcBorders>
              <w:top w:val="single" w:sz="8" w:space="0" w:color="auto"/>
              <w:left w:val="nil"/>
              <w:bottom w:val="single" w:sz="8" w:space="0" w:color="auto"/>
              <w:right w:val="single" w:sz="8" w:space="0" w:color="auto"/>
            </w:tcBorders>
            <w:shd w:val="clear" w:color="auto" w:fill="C0C0C0"/>
          </w:tcPr>
          <w:p w14:paraId="55AC861D"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tcBorders>
              <w:top w:val="single" w:sz="8" w:space="0" w:color="auto"/>
              <w:left w:val="nil"/>
              <w:bottom w:val="single" w:sz="8" w:space="0" w:color="auto"/>
              <w:right w:val="single" w:sz="8" w:space="0" w:color="auto"/>
            </w:tcBorders>
            <w:shd w:val="clear" w:color="auto" w:fill="C0C0C0"/>
          </w:tcPr>
          <w:p w14:paraId="56A1E492"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是否必添</w:t>
            </w:r>
          </w:p>
        </w:tc>
      </w:tr>
      <w:tr w:rsidR="009B6E30" w14:paraId="299DD0A4"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449BC220" w14:textId="77777777" w:rsidR="009B6E30" w:rsidRDefault="009B6E30" w:rsidP="00BB0F55">
            <w:pPr>
              <w:widowControl/>
              <w:jc w:val="center"/>
              <w:rPr>
                <w:rFonts w:hAnsi="宋体" w:cs="宋体"/>
                <w:szCs w:val="21"/>
              </w:rPr>
            </w:pPr>
            <w:r>
              <w:rPr>
                <w:rFonts w:hAnsi="宋体" w:cs="宋体" w:hint="eastAsia"/>
                <w:szCs w:val="21"/>
              </w:rPr>
              <w:t>员工编号</w:t>
            </w:r>
          </w:p>
        </w:tc>
        <w:tc>
          <w:tcPr>
            <w:tcW w:w="4680" w:type="dxa"/>
            <w:tcBorders>
              <w:top w:val="nil"/>
              <w:left w:val="nil"/>
              <w:bottom w:val="single" w:sz="8" w:space="0" w:color="auto"/>
              <w:right w:val="single" w:sz="8" w:space="0" w:color="auto"/>
            </w:tcBorders>
            <w:shd w:val="clear" w:color="auto" w:fill="FFFFFF"/>
          </w:tcPr>
          <w:p w14:paraId="267328D5" w14:textId="77777777" w:rsidR="009B6E30" w:rsidRDefault="009B6E30" w:rsidP="00BB0F55">
            <w:pPr>
              <w:widowControl/>
              <w:jc w:val="left"/>
              <w:rPr>
                <w:rFonts w:ascii="LF Song" w:eastAsia="LF Song" w:hAnsi="宋体" w:cs="宋体"/>
                <w:szCs w:val="21"/>
              </w:rPr>
            </w:pPr>
            <w:r>
              <w:rPr>
                <w:rFonts w:ascii="LF Song" w:eastAsia="LF Song" w:hAnsi="宋体" w:cs="宋体" w:hint="eastAsia"/>
                <w:szCs w:val="21"/>
              </w:rPr>
              <w:t>根据部门自动显示</w:t>
            </w:r>
          </w:p>
        </w:tc>
        <w:tc>
          <w:tcPr>
            <w:tcW w:w="1080" w:type="dxa"/>
            <w:tcBorders>
              <w:top w:val="nil"/>
              <w:left w:val="nil"/>
              <w:bottom w:val="single" w:sz="8" w:space="0" w:color="auto"/>
              <w:right w:val="single" w:sz="8" w:space="0" w:color="auto"/>
            </w:tcBorders>
            <w:shd w:val="clear" w:color="auto" w:fill="FFFFFF"/>
          </w:tcPr>
          <w:p w14:paraId="2AF239BD"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是</w:t>
            </w:r>
          </w:p>
        </w:tc>
      </w:tr>
      <w:tr w:rsidR="009B6E30" w14:paraId="3C969E2D"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2659FA46" w14:textId="77777777" w:rsidR="009B6E30" w:rsidRDefault="009B6E30" w:rsidP="00BB0F55">
            <w:pPr>
              <w:widowControl/>
              <w:jc w:val="center"/>
              <w:rPr>
                <w:rFonts w:hAnsi="宋体" w:cs="宋体" w:hint="eastAsia"/>
                <w:szCs w:val="21"/>
              </w:rPr>
            </w:pPr>
            <w:r>
              <w:rPr>
                <w:rFonts w:hAnsi="宋体" w:cs="宋体" w:hint="eastAsia"/>
                <w:szCs w:val="21"/>
              </w:rPr>
              <w:t>员工姓名</w:t>
            </w:r>
          </w:p>
        </w:tc>
        <w:tc>
          <w:tcPr>
            <w:tcW w:w="4680" w:type="dxa"/>
            <w:tcBorders>
              <w:top w:val="nil"/>
              <w:left w:val="nil"/>
              <w:bottom w:val="single" w:sz="8" w:space="0" w:color="auto"/>
              <w:right w:val="single" w:sz="8" w:space="0" w:color="auto"/>
            </w:tcBorders>
            <w:shd w:val="clear" w:color="auto" w:fill="FFFFFF"/>
          </w:tcPr>
          <w:p w14:paraId="64E308F9" w14:textId="77777777" w:rsidR="009B6E30" w:rsidRDefault="009B6E30" w:rsidP="00BB0F55">
            <w:pPr>
              <w:widowControl/>
              <w:jc w:val="left"/>
              <w:rPr>
                <w:rFonts w:ascii="LF Song" w:eastAsia="LF Song" w:hAnsi="宋体" w:cs="宋体" w:hint="eastAsia"/>
                <w:szCs w:val="21"/>
              </w:rPr>
            </w:pPr>
            <w:r>
              <w:rPr>
                <w:rFonts w:ascii="LF Song" w:eastAsia="LF Song" w:hAnsi="宋体" w:cs="宋体" w:hint="eastAsia"/>
                <w:szCs w:val="21"/>
              </w:rPr>
              <w:t>根据部门自动显示</w:t>
            </w:r>
          </w:p>
        </w:tc>
        <w:tc>
          <w:tcPr>
            <w:tcW w:w="1080" w:type="dxa"/>
            <w:tcBorders>
              <w:top w:val="nil"/>
              <w:left w:val="nil"/>
              <w:bottom w:val="single" w:sz="8" w:space="0" w:color="auto"/>
              <w:right w:val="single" w:sz="8" w:space="0" w:color="auto"/>
            </w:tcBorders>
            <w:shd w:val="clear" w:color="auto" w:fill="FFFFFF"/>
          </w:tcPr>
          <w:p w14:paraId="74DC257A" w14:textId="77777777" w:rsidR="009B6E30" w:rsidRDefault="009B6E30"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9B6E30" w14:paraId="5311FDA2"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793EEAB4" w14:textId="77777777" w:rsidR="009B6E30" w:rsidRDefault="009B6E30" w:rsidP="00BB0F55">
            <w:pPr>
              <w:widowControl/>
              <w:jc w:val="center"/>
              <w:rPr>
                <w:rFonts w:hAnsi="宋体" w:cs="宋体" w:hint="eastAsia"/>
                <w:szCs w:val="21"/>
              </w:rPr>
            </w:pPr>
            <w:r>
              <w:rPr>
                <w:rFonts w:hAnsi="宋体" w:cs="宋体" w:hint="eastAsia"/>
                <w:szCs w:val="21"/>
              </w:rPr>
              <w:t>部门名</w:t>
            </w:r>
          </w:p>
        </w:tc>
        <w:tc>
          <w:tcPr>
            <w:tcW w:w="4680" w:type="dxa"/>
            <w:tcBorders>
              <w:top w:val="nil"/>
              <w:left w:val="nil"/>
              <w:bottom w:val="single" w:sz="8" w:space="0" w:color="auto"/>
              <w:right w:val="single" w:sz="8" w:space="0" w:color="auto"/>
            </w:tcBorders>
            <w:shd w:val="clear" w:color="auto" w:fill="FFFFFF"/>
          </w:tcPr>
          <w:p w14:paraId="7DBEEABB" w14:textId="77777777" w:rsidR="009B6E30" w:rsidRDefault="009B6E30" w:rsidP="00BB0F55">
            <w:pPr>
              <w:widowControl/>
              <w:jc w:val="left"/>
              <w:rPr>
                <w:rFonts w:ascii="LF Song" w:eastAsia="LF Song" w:hAnsi="宋体" w:cs="宋体" w:hint="eastAsia"/>
                <w:szCs w:val="21"/>
              </w:rPr>
            </w:pPr>
            <w:r>
              <w:rPr>
                <w:rFonts w:ascii="LF Song" w:eastAsia="LF Song" w:hAnsi="宋体" w:cs="宋体" w:hint="eastAsia"/>
                <w:szCs w:val="21"/>
              </w:rPr>
              <w:t>自动显示</w:t>
            </w:r>
          </w:p>
        </w:tc>
        <w:tc>
          <w:tcPr>
            <w:tcW w:w="1080" w:type="dxa"/>
            <w:tcBorders>
              <w:top w:val="nil"/>
              <w:left w:val="nil"/>
              <w:bottom w:val="single" w:sz="8" w:space="0" w:color="auto"/>
              <w:right w:val="single" w:sz="8" w:space="0" w:color="auto"/>
            </w:tcBorders>
            <w:shd w:val="clear" w:color="auto" w:fill="FFFFFF"/>
          </w:tcPr>
          <w:p w14:paraId="20400524" w14:textId="77777777" w:rsidR="009B6E30" w:rsidRDefault="009B6E30"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9B6E30" w14:paraId="60107463"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743C1B98" w14:textId="77777777" w:rsidR="009B6E30" w:rsidRDefault="009B6E30" w:rsidP="00BB0F55">
            <w:pPr>
              <w:widowControl/>
              <w:jc w:val="center"/>
              <w:rPr>
                <w:rFonts w:hAnsi="宋体" w:cs="宋体"/>
                <w:szCs w:val="21"/>
              </w:rPr>
            </w:pPr>
            <w:r>
              <w:rPr>
                <w:rFonts w:hAnsi="宋体" w:cs="宋体" w:hint="eastAsia"/>
                <w:szCs w:val="21"/>
              </w:rPr>
              <w:t>固定工资</w:t>
            </w:r>
          </w:p>
        </w:tc>
        <w:tc>
          <w:tcPr>
            <w:tcW w:w="4680" w:type="dxa"/>
            <w:tcBorders>
              <w:top w:val="nil"/>
              <w:left w:val="nil"/>
              <w:bottom w:val="single" w:sz="8" w:space="0" w:color="auto"/>
              <w:right w:val="single" w:sz="8" w:space="0" w:color="auto"/>
            </w:tcBorders>
            <w:shd w:val="clear" w:color="auto" w:fill="FFFFFF"/>
          </w:tcPr>
          <w:p w14:paraId="40FB9E10" w14:textId="77777777" w:rsidR="009B6E30" w:rsidRDefault="009B6E30" w:rsidP="003F3CBA">
            <w:pPr>
              <w:widowControl/>
              <w:jc w:val="left"/>
              <w:rPr>
                <w:rFonts w:ascii="LF Song" w:eastAsia="LF Song" w:hAnsi="宋体" w:cs="宋体" w:hint="eastAsia"/>
                <w:szCs w:val="21"/>
              </w:rPr>
            </w:pPr>
            <w:r>
              <w:rPr>
                <w:rFonts w:ascii="LF Song" w:eastAsia="LF Song" w:hAnsi="宋体" w:cs="宋体" w:hint="eastAsia"/>
                <w:szCs w:val="21"/>
              </w:rPr>
              <w:t>针对工资项目表中的每个固定项目的工资。如果没有进行过设置，默认为0。</w:t>
            </w:r>
          </w:p>
        </w:tc>
        <w:tc>
          <w:tcPr>
            <w:tcW w:w="1080" w:type="dxa"/>
            <w:tcBorders>
              <w:top w:val="nil"/>
              <w:left w:val="nil"/>
              <w:bottom w:val="single" w:sz="8" w:space="0" w:color="auto"/>
              <w:right w:val="single" w:sz="8" w:space="0" w:color="auto"/>
            </w:tcBorders>
            <w:shd w:val="clear" w:color="auto" w:fill="FFFFFF"/>
          </w:tcPr>
          <w:p w14:paraId="0FEBB1CB" w14:textId="77777777" w:rsidR="009B6E30" w:rsidRDefault="009B6E30" w:rsidP="00BB0F55">
            <w:pPr>
              <w:widowControl/>
              <w:jc w:val="center"/>
              <w:rPr>
                <w:rFonts w:ascii="LF Song" w:eastAsia="LF Song" w:hAnsi="宋体" w:cs="宋体"/>
                <w:szCs w:val="21"/>
              </w:rPr>
            </w:pPr>
            <w:r>
              <w:rPr>
                <w:rFonts w:ascii="LF Song" w:eastAsia="LF Song" w:hAnsi="宋体" w:cs="宋体" w:hint="eastAsia"/>
                <w:szCs w:val="21"/>
              </w:rPr>
              <w:t>否</w:t>
            </w:r>
          </w:p>
        </w:tc>
      </w:tr>
    </w:tbl>
    <w:p w14:paraId="724DEA48" w14:textId="77777777" w:rsidR="009B6E30" w:rsidRDefault="009B6E30" w:rsidP="004E50DA">
      <w:pPr>
        <w:pStyle w:val="aff4"/>
        <w:ind w:left="420" w:firstLineChars="0" w:firstLine="0"/>
      </w:pPr>
    </w:p>
    <w:p w14:paraId="3221B0B6" w14:textId="77777777" w:rsidR="003F3CBA" w:rsidRDefault="003F3CBA" w:rsidP="003F3CBA">
      <w:pPr>
        <w:pStyle w:val="20"/>
        <w:rPr>
          <w:sz w:val="32"/>
        </w:rPr>
      </w:pPr>
      <w:bookmarkStart w:id="73" w:name="_Toc12542145"/>
      <w:r>
        <w:rPr>
          <w:rFonts w:hint="eastAsia"/>
          <w:sz w:val="32"/>
        </w:rPr>
        <w:t>导入项目数据录入</w:t>
      </w:r>
      <w:bookmarkEnd w:id="73"/>
    </w:p>
    <w:p w14:paraId="518506F7" w14:textId="77777777" w:rsidR="003F3CBA" w:rsidRDefault="003F3CBA" w:rsidP="003F3CBA">
      <w:pPr>
        <w:pStyle w:val="3"/>
        <w:rPr>
          <w:rStyle w:val="Char"/>
          <w:rFonts w:ascii="黑体" w:eastAsia="黑体" w:hAnsi="黑体"/>
          <w:sz w:val="28"/>
        </w:rPr>
      </w:pPr>
      <w:bookmarkStart w:id="74" w:name="_Toc12542146"/>
      <w:r w:rsidRPr="008B6D40">
        <w:rPr>
          <w:rStyle w:val="Char"/>
          <w:rFonts w:ascii="黑体" w:eastAsia="黑体" w:hAnsi="黑体" w:hint="eastAsia"/>
          <w:sz w:val="28"/>
        </w:rPr>
        <w:t>需求描述</w:t>
      </w:r>
      <w:bookmarkEnd w:id="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3F3CBA" w14:paraId="13DF525C" w14:textId="77777777" w:rsidTr="00BB0F55">
        <w:tblPrEx>
          <w:tblCellMar>
            <w:top w:w="0" w:type="dxa"/>
            <w:bottom w:w="0" w:type="dxa"/>
          </w:tblCellMar>
        </w:tblPrEx>
        <w:trPr>
          <w:cantSplit/>
        </w:trPr>
        <w:tc>
          <w:tcPr>
            <w:tcW w:w="8420" w:type="dxa"/>
            <w:gridSpan w:val="2"/>
            <w:shd w:val="clear" w:color="auto" w:fill="CCCCCC"/>
          </w:tcPr>
          <w:p w14:paraId="77690B31" w14:textId="77777777" w:rsidR="003F3CBA" w:rsidRDefault="003F3CBA"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3F3CBA" w14:paraId="1920B3F1" w14:textId="77777777" w:rsidTr="00BB0F55">
        <w:tblPrEx>
          <w:tblCellMar>
            <w:top w:w="0" w:type="dxa"/>
            <w:bottom w:w="0" w:type="dxa"/>
          </w:tblCellMar>
        </w:tblPrEx>
        <w:trPr>
          <w:cantSplit/>
        </w:trPr>
        <w:tc>
          <w:tcPr>
            <w:tcW w:w="1232" w:type="dxa"/>
          </w:tcPr>
          <w:p w14:paraId="79675B20" w14:textId="77777777" w:rsidR="003F3CBA" w:rsidRDefault="003F3CBA" w:rsidP="00BB0F55">
            <w:pPr>
              <w:rPr>
                <w:rFonts w:hAnsi="宋体" w:hint="eastAsia"/>
                <w:szCs w:val="21"/>
              </w:rPr>
            </w:pPr>
            <w:r>
              <w:rPr>
                <w:rFonts w:hAnsi="宋体" w:hint="eastAsia"/>
                <w:szCs w:val="21"/>
              </w:rPr>
              <w:t>功能名称</w:t>
            </w:r>
          </w:p>
        </w:tc>
        <w:tc>
          <w:tcPr>
            <w:tcW w:w="7188" w:type="dxa"/>
          </w:tcPr>
          <w:p w14:paraId="0D1FD450" w14:textId="77777777" w:rsidR="003F3CBA" w:rsidRDefault="003F3CBA" w:rsidP="00BB0F55">
            <w:pPr>
              <w:rPr>
                <w:rFonts w:hAnsi="宋体" w:hint="eastAsia"/>
                <w:szCs w:val="21"/>
              </w:rPr>
            </w:pPr>
            <w:r>
              <w:rPr>
                <w:rFonts w:hint="eastAsia"/>
                <w:szCs w:val="21"/>
              </w:rPr>
              <w:t>导入项目录入</w:t>
            </w:r>
          </w:p>
        </w:tc>
      </w:tr>
      <w:tr w:rsidR="003F3CBA" w14:paraId="0C3810AD" w14:textId="77777777" w:rsidTr="00BB0F55">
        <w:tblPrEx>
          <w:tblCellMar>
            <w:top w:w="0" w:type="dxa"/>
            <w:bottom w:w="0" w:type="dxa"/>
          </w:tblCellMar>
        </w:tblPrEx>
        <w:trPr>
          <w:cantSplit/>
        </w:trPr>
        <w:tc>
          <w:tcPr>
            <w:tcW w:w="1232" w:type="dxa"/>
          </w:tcPr>
          <w:p w14:paraId="16A3E4D8" w14:textId="77777777" w:rsidR="003F3CBA" w:rsidRDefault="003F3CBA" w:rsidP="00BB0F55">
            <w:pPr>
              <w:rPr>
                <w:rFonts w:hAnsi="宋体" w:hint="eastAsia"/>
                <w:szCs w:val="21"/>
              </w:rPr>
            </w:pPr>
            <w:r>
              <w:rPr>
                <w:rFonts w:hAnsi="宋体" w:hint="eastAsia"/>
                <w:szCs w:val="21"/>
              </w:rPr>
              <w:t>优先级</w:t>
            </w:r>
          </w:p>
        </w:tc>
        <w:tc>
          <w:tcPr>
            <w:tcW w:w="7188" w:type="dxa"/>
          </w:tcPr>
          <w:p w14:paraId="288EE01A" w14:textId="77777777" w:rsidR="003F3CBA" w:rsidRDefault="003F3CBA" w:rsidP="00BB0F55">
            <w:pPr>
              <w:rPr>
                <w:rFonts w:hAnsi="宋体" w:hint="eastAsia"/>
                <w:szCs w:val="21"/>
              </w:rPr>
            </w:pPr>
            <w:r>
              <w:rPr>
                <w:rFonts w:hAnsi="宋体" w:hint="eastAsia"/>
                <w:szCs w:val="21"/>
              </w:rPr>
              <w:t>高</w:t>
            </w:r>
          </w:p>
        </w:tc>
      </w:tr>
      <w:tr w:rsidR="003F3CBA" w14:paraId="1DC0C87D" w14:textId="77777777" w:rsidTr="00BB0F55">
        <w:tblPrEx>
          <w:tblCellMar>
            <w:top w:w="0" w:type="dxa"/>
            <w:bottom w:w="0" w:type="dxa"/>
          </w:tblCellMar>
        </w:tblPrEx>
        <w:trPr>
          <w:cantSplit/>
        </w:trPr>
        <w:tc>
          <w:tcPr>
            <w:tcW w:w="1232" w:type="dxa"/>
          </w:tcPr>
          <w:p w14:paraId="5DE47E69" w14:textId="77777777" w:rsidR="003F3CBA" w:rsidRDefault="003F3CBA" w:rsidP="00BB0F55">
            <w:pPr>
              <w:rPr>
                <w:rFonts w:hAnsi="宋体" w:hint="eastAsia"/>
                <w:szCs w:val="21"/>
              </w:rPr>
            </w:pPr>
            <w:r>
              <w:rPr>
                <w:rFonts w:hAnsi="宋体" w:hint="eastAsia"/>
                <w:szCs w:val="21"/>
              </w:rPr>
              <w:t>业务背景</w:t>
            </w:r>
          </w:p>
        </w:tc>
        <w:tc>
          <w:tcPr>
            <w:tcW w:w="7188" w:type="dxa"/>
          </w:tcPr>
          <w:p w14:paraId="21D25983" w14:textId="77777777" w:rsidR="003F3CBA" w:rsidRDefault="003F3CBA" w:rsidP="00BB0F55">
            <w:pPr>
              <w:rPr>
                <w:rFonts w:hint="eastAsia"/>
                <w:szCs w:val="21"/>
              </w:rPr>
            </w:pPr>
            <w:r>
              <w:rPr>
                <w:rFonts w:hint="eastAsia"/>
                <w:szCs w:val="21"/>
              </w:rPr>
              <w:t>每次发工资之前，要对员工上个月的考勤信息或者其他补发项目进行录入，导入项目也是动态变化的。其中考勤信息管理是指对某个指定部门的员工的考勤信息进行维护，可以批量修改</w:t>
            </w:r>
            <w:r>
              <w:rPr>
                <w:rFonts w:eastAsia="LF Song" w:hint="eastAsia"/>
                <w:szCs w:val="21"/>
              </w:rPr>
              <w:t>。</w:t>
            </w:r>
          </w:p>
        </w:tc>
      </w:tr>
      <w:tr w:rsidR="003F3CBA" w:rsidRPr="0017553A" w14:paraId="54C18D63" w14:textId="77777777" w:rsidTr="00BB0F55">
        <w:tblPrEx>
          <w:tblCellMar>
            <w:top w:w="0" w:type="dxa"/>
            <w:bottom w:w="0" w:type="dxa"/>
          </w:tblCellMar>
        </w:tblPrEx>
        <w:trPr>
          <w:cantSplit/>
        </w:trPr>
        <w:tc>
          <w:tcPr>
            <w:tcW w:w="1232" w:type="dxa"/>
          </w:tcPr>
          <w:p w14:paraId="07D82B58" w14:textId="77777777" w:rsidR="003F3CBA" w:rsidRDefault="003F3CBA" w:rsidP="00BB0F55">
            <w:pPr>
              <w:rPr>
                <w:rFonts w:hAnsi="宋体" w:hint="eastAsia"/>
                <w:szCs w:val="21"/>
              </w:rPr>
            </w:pPr>
            <w:r>
              <w:rPr>
                <w:rFonts w:hAnsi="宋体" w:hint="eastAsia"/>
                <w:szCs w:val="21"/>
              </w:rPr>
              <w:t>功能说明</w:t>
            </w:r>
          </w:p>
        </w:tc>
        <w:tc>
          <w:tcPr>
            <w:tcW w:w="7188" w:type="dxa"/>
          </w:tcPr>
          <w:p w14:paraId="0B0390D6" w14:textId="77777777" w:rsidR="003F3CBA" w:rsidRDefault="003F3CBA" w:rsidP="00BB0F55">
            <w:pPr>
              <w:pStyle w:val="aa"/>
              <w:spacing w:line="240" w:lineRule="auto"/>
              <w:rPr>
                <w:rFonts w:ascii="宋体" w:hAnsi="宋体" w:hint="eastAsia"/>
                <w:b/>
              </w:rPr>
            </w:pPr>
            <w:r>
              <w:rPr>
                <w:rFonts w:ascii="宋体" w:hAnsi="宋体" w:hint="eastAsia"/>
                <w:b/>
              </w:rPr>
              <w:t>1．导入项目数据维护</w:t>
            </w:r>
            <w:ins w:id="75" w:author="USER" w:date="2010-05-28T16:30:00Z">
              <w:r>
                <w:rPr>
                  <w:rFonts w:ascii="宋体" w:hAnsi="宋体" w:hint="eastAsia"/>
                  <w:b/>
                </w:rPr>
                <w:t>：</w:t>
              </w:r>
            </w:ins>
            <w:ins w:id="76" w:author="IBM" w:date="2010-05-28T19:27:00Z">
              <w:r>
                <w:rPr>
                  <w:rFonts w:ascii="宋体" w:hAnsi="宋体" w:hint="eastAsia"/>
                  <w:b/>
                </w:rPr>
                <w:t>对</w:t>
              </w:r>
            </w:ins>
            <w:ins w:id="77" w:author="IBM" w:date="2010-05-28T18:36:00Z">
              <w:r>
                <w:rPr>
                  <w:rFonts w:ascii="宋体" w:hAnsi="宋体" w:hint="eastAsia"/>
                  <w:b/>
                </w:rPr>
                <w:t>某个部门某个月的</w:t>
              </w:r>
            </w:ins>
            <w:r>
              <w:rPr>
                <w:rFonts w:ascii="宋体" w:hAnsi="宋体" w:hint="eastAsia"/>
                <w:b/>
              </w:rPr>
              <w:t>导入类型的工资项目的数据值进行维护，如考勤信息和补发工资的批量录入或者修改</w:t>
            </w:r>
            <w:ins w:id="78" w:author="USER" w:date="2010-05-28T16:30:00Z">
              <w:r>
                <w:rPr>
                  <w:rFonts w:ascii="宋体" w:hAnsi="宋体" w:hint="eastAsia"/>
                  <w:b/>
                </w:rPr>
                <w:t>。</w:t>
              </w:r>
            </w:ins>
          </w:p>
          <w:p w14:paraId="22D80842" w14:textId="77777777" w:rsidR="003F3CBA" w:rsidRDefault="003F3CBA" w:rsidP="00BB0F55">
            <w:pPr>
              <w:pStyle w:val="aa"/>
              <w:spacing w:line="240" w:lineRule="auto"/>
              <w:rPr>
                <w:rFonts w:ascii="宋体" w:hAnsi="宋体" w:hint="eastAsia"/>
                <w:b/>
                <w:color w:val="0000FF"/>
              </w:rPr>
            </w:pPr>
            <w:r>
              <w:rPr>
                <w:rFonts w:ascii="宋体" w:hAnsi="宋体" w:hint="eastAsia"/>
                <w:b/>
              </w:rPr>
              <w:t>2．查询导入项目数据</w:t>
            </w:r>
            <w:ins w:id="79" w:author="USER" w:date="2010-05-28T16:29:00Z">
              <w:r>
                <w:rPr>
                  <w:rFonts w:ascii="宋体" w:hAnsi="宋体" w:hint="eastAsia"/>
                  <w:b/>
                </w:rPr>
                <w:t>:</w:t>
              </w:r>
            </w:ins>
            <w:ins w:id="80" w:author="IBM" w:date="2010-05-28T18:35:00Z">
              <w:r>
                <w:rPr>
                  <w:rFonts w:ascii="宋体" w:hAnsi="宋体" w:hint="eastAsia"/>
                  <w:b/>
                </w:rPr>
                <w:t>对导入类型的工资项目的数据</w:t>
              </w:r>
            </w:ins>
            <w:ins w:id="81" w:author="IBM" w:date="2010-05-28T18:36:00Z">
              <w:r>
                <w:rPr>
                  <w:rFonts w:ascii="宋体" w:hAnsi="宋体" w:hint="eastAsia"/>
                  <w:b/>
                </w:rPr>
                <w:t>值</w:t>
              </w:r>
            </w:ins>
            <w:ins w:id="82" w:author="IBM" w:date="2010-05-28T18:35:00Z">
              <w:r>
                <w:rPr>
                  <w:rFonts w:ascii="宋体" w:hAnsi="宋体" w:hint="eastAsia"/>
                  <w:b/>
                </w:rPr>
                <w:t>进行查询，如查询某个部门某个月的考勤信息和补发工资等</w:t>
              </w:r>
            </w:ins>
            <w:ins w:id="83" w:author="USER" w:date="2010-05-28T16:30:00Z">
              <w:r>
                <w:rPr>
                  <w:rFonts w:ascii="宋体" w:hAnsi="宋体" w:hint="eastAsia"/>
                  <w:b/>
                </w:rPr>
                <w:t>。</w:t>
              </w:r>
            </w:ins>
          </w:p>
        </w:tc>
      </w:tr>
      <w:tr w:rsidR="003F3CBA" w14:paraId="0B959E95" w14:textId="77777777" w:rsidTr="00BB0F55">
        <w:tblPrEx>
          <w:tblCellMar>
            <w:top w:w="0" w:type="dxa"/>
            <w:bottom w:w="0" w:type="dxa"/>
          </w:tblCellMar>
        </w:tblPrEx>
        <w:trPr>
          <w:cantSplit/>
          <w:ins w:id="84" w:author="IBM" w:date="2010-05-26T16:34:00Z"/>
        </w:trPr>
        <w:tc>
          <w:tcPr>
            <w:tcW w:w="1232" w:type="dxa"/>
          </w:tcPr>
          <w:p w14:paraId="2059FEC3" w14:textId="77777777" w:rsidR="003F3CBA" w:rsidRDefault="003F3CBA" w:rsidP="00BB0F55">
            <w:pPr>
              <w:rPr>
                <w:ins w:id="85" w:author="IBM" w:date="2010-05-26T16:34:00Z"/>
                <w:rFonts w:hAnsi="宋体" w:hint="eastAsia"/>
                <w:szCs w:val="21"/>
              </w:rPr>
            </w:pPr>
            <w:r>
              <w:rPr>
                <w:rFonts w:hAnsi="宋体" w:hint="eastAsia"/>
                <w:szCs w:val="21"/>
              </w:rPr>
              <w:t>约束条件</w:t>
            </w:r>
          </w:p>
        </w:tc>
        <w:tc>
          <w:tcPr>
            <w:tcW w:w="7188" w:type="dxa"/>
          </w:tcPr>
          <w:p w14:paraId="378F329E" w14:textId="77777777" w:rsidR="003F3CBA" w:rsidRDefault="003F3CBA" w:rsidP="003F3CBA">
            <w:pPr>
              <w:pStyle w:val="aa"/>
              <w:spacing w:line="240" w:lineRule="auto"/>
              <w:rPr>
                <w:ins w:id="86" w:author="IBM" w:date="2010-05-26T16:34:00Z"/>
                <w:rFonts w:ascii="宋体" w:hAnsi="宋体" w:hint="eastAsia"/>
                <w:b/>
              </w:rPr>
            </w:pPr>
            <w:r>
              <w:rPr>
                <w:rFonts w:ascii="宋体" w:hAnsi="宋体" w:hint="eastAsia"/>
                <w:b/>
              </w:rPr>
              <w:t>导入项目数据是对工资项目中的类型为导入项目的具体数据的录入。</w:t>
            </w:r>
            <w:ins w:id="87" w:author="IBM" w:date="2010-05-28T19:29:00Z">
              <w:r w:rsidRPr="00B03AA5">
                <w:rPr>
                  <w:rFonts w:ascii="宋体" w:hAnsi="宋体" w:hint="eastAsia"/>
                  <w:b/>
                </w:rPr>
                <w:t>。</w:t>
              </w:r>
            </w:ins>
          </w:p>
        </w:tc>
      </w:tr>
      <w:tr w:rsidR="003F3CBA" w14:paraId="5B88119E" w14:textId="77777777" w:rsidTr="00BB0F55">
        <w:tblPrEx>
          <w:tblCellMar>
            <w:top w:w="0" w:type="dxa"/>
            <w:bottom w:w="0" w:type="dxa"/>
          </w:tblCellMar>
        </w:tblPrEx>
        <w:trPr>
          <w:cantSplit/>
        </w:trPr>
        <w:tc>
          <w:tcPr>
            <w:tcW w:w="1232" w:type="dxa"/>
          </w:tcPr>
          <w:p w14:paraId="05F1830A" w14:textId="77777777" w:rsidR="003F3CBA" w:rsidRDefault="003F3CBA" w:rsidP="00BB0F55">
            <w:pPr>
              <w:rPr>
                <w:rFonts w:hAnsi="宋体" w:hint="eastAsia"/>
                <w:szCs w:val="21"/>
              </w:rPr>
            </w:pPr>
            <w:r>
              <w:rPr>
                <w:rFonts w:hAnsi="宋体" w:hint="eastAsia"/>
                <w:szCs w:val="21"/>
              </w:rPr>
              <w:t>相关查询</w:t>
            </w:r>
          </w:p>
        </w:tc>
        <w:tc>
          <w:tcPr>
            <w:tcW w:w="7188" w:type="dxa"/>
          </w:tcPr>
          <w:p w14:paraId="1D3CBFFF" w14:textId="77777777" w:rsidR="003F3CBA" w:rsidRDefault="003F3CBA" w:rsidP="00BB0F55">
            <w:pPr>
              <w:pStyle w:val="aa"/>
              <w:spacing w:line="240" w:lineRule="auto"/>
              <w:rPr>
                <w:rFonts w:hint="eastAsia"/>
                <w:b/>
              </w:rPr>
            </w:pPr>
            <w:bookmarkStart w:id="88" w:name="OLE_LINK9"/>
            <w:r>
              <w:rPr>
                <w:rFonts w:ascii="宋体" w:hAnsi="宋体" w:hint="eastAsia"/>
                <w:b/>
              </w:rPr>
              <w:t>查询员工信息列表：</w:t>
            </w:r>
            <w:r>
              <w:rPr>
                <w:rFonts w:hint="eastAsia"/>
                <w:b/>
              </w:rPr>
              <w:t>可以根据部门名、员工编号查询</w:t>
            </w:r>
            <w:r>
              <w:rPr>
                <w:rFonts w:ascii="宋体" w:hAnsi="宋体" w:hint="eastAsia"/>
                <w:b/>
              </w:rPr>
              <w:t>员工信息</w:t>
            </w:r>
            <w:r>
              <w:rPr>
                <w:rFonts w:hint="eastAsia"/>
                <w:b/>
              </w:rPr>
              <w:t>列表。</w:t>
            </w:r>
          </w:p>
          <w:bookmarkEnd w:id="88"/>
          <w:p w14:paraId="3E9E574E" w14:textId="77777777" w:rsidR="003F3CBA" w:rsidRDefault="003F3CBA" w:rsidP="00BB0F55">
            <w:pPr>
              <w:pStyle w:val="aa"/>
              <w:spacing w:line="240" w:lineRule="auto"/>
              <w:rPr>
                <w:rFonts w:ascii="宋体" w:hAnsi="宋体" w:hint="eastAsia"/>
                <w:b/>
              </w:rPr>
            </w:pPr>
            <w:r>
              <w:rPr>
                <w:rFonts w:ascii="宋体" w:hAnsi="宋体" w:hint="eastAsia"/>
                <w:b/>
              </w:rPr>
              <w:t>查询导入数据列表：</w:t>
            </w:r>
            <w:r>
              <w:rPr>
                <w:rFonts w:hint="eastAsia"/>
                <w:b/>
              </w:rPr>
              <w:t>可以根据部门名、开始日期、结束日期、员工编号查询</w:t>
            </w:r>
            <w:r>
              <w:rPr>
                <w:rFonts w:ascii="宋体" w:hAnsi="宋体" w:hint="eastAsia"/>
                <w:b/>
              </w:rPr>
              <w:t>导入数据</w:t>
            </w:r>
            <w:r>
              <w:rPr>
                <w:rFonts w:hint="eastAsia"/>
                <w:b/>
              </w:rPr>
              <w:t>列表。</w:t>
            </w:r>
          </w:p>
        </w:tc>
      </w:tr>
      <w:tr w:rsidR="003F3CBA" w14:paraId="602A588E" w14:textId="77777777" w:rsidTr="00BB0F55">
        <w:tblPrEx>
          <w:tblCellMar>
            <w:top w:w="0" w:type="dxa"/>
            <w:bottom w:w="0" w:type="dxa"/>
          </w:tblCellMar>
        </w:tblPrEx>
        <w:trPr>
          <w:cantSplit/>
        </w:trPr>
        <w:tc>
          <w:tcPr>
            <w:tcW w:w="1232" w:type="dxa"/>
          </w:tcPr>
          <w:p w14:paraId="0E18C2C7" w14:textId="77777777" w:rsidR="003F3CBA" w:rsidRDefault="003F3CBA" w:rsidP="00BB0F55">
            <w:pPr>
              <w:rPr>
                <w:rFonts w:hAnsi="宋体" w:hint="eastAsia"/>
                <w:szCs w:val="21"/>
              </w:rPr>
            </w:pPr>
            <w:r>
              <w:rPr>
                <w:rFonts w:hAnsi="宋体" w:hint="eastAsia"/>
                <w:szCs w:val="21"/>
              </w:rPr>
              <w:t>其他需求</w:t>
            </w:r>
          </w:p>
        </w:tc>
        <w:tc>
          <w:tcPr>
            <w:tcW w:w="7188" w:type="dxa"/>
          </w:tcPr>
          <w:p w14:paraId="66F500BE" w14:textId="77777777" w:rsidR="003F3CBA" w:rsidRDefault="003F3CBA" w:rsidP="00BB0F55">
            <w:pPr>
              <w:pStyle w:val="aa"/>
              <w:rPr>
                <w:rFonts w:ascii="宋体" w:hAnsi="宋体" w:hint="eastAsia"/>
                <w:b/>
              </w:rPr>
            </w:pPr>
            <w:r>
              <w:rPr>
                <w:rFonts w:ascii="宋体" w:hAnsi="宋体" w:hint="eastAsia"/>
                <w:b/>
              </w:rPr>
              <w:t>无</w:t>
            </w:r>
          </w:p>
        </w:tc>
      </w:tr>
      <w:tr w:rsidR="003F3CBA" w14:paraId="6A8C5153" w14:textId="77777777" w:rsidTr="00BB0F55">
        <w:tblPrEx>
          <w:tblCellMar>
            <w:top w:w="0" w:type="dxa"/>
            <w:bottom w:w="0" w:type="dxa"/>
          </w:tblCellMar>
        </w:tblPrEx>
        <w:trPr>
          <w:cantSplit/>
        </w:trPr>
        <w:tc>
          <w:tcPr>
            <w:tcW w:w="1232" w:type="dxa"/>
          </w:tcPr>
          <w:p w14:paraId="53943021" w14:textId="77777777" w:rsidR="003F3CBA" w:rsidRDefault="003F3CBA" w:rsidP="00BB0F55">
            <w:pPr>
              <w:rPr>
                <w:rFonts w:hAnsi="宋体" w:hint="eastAsia"/>
                <w:szCs w:val="21"/>
              </w:rPr>
            </w:pPr>
            <w:r>
              <w:rPr>
                <w:rFonts w:hAnsi="宋体" w:hint="eastAsia"/>
                <w:szCs w:val="21"/>
              </w:rPr>
              <w:t>裁剪说明</w:t>
            </w:r>
          </w:p>
        </w:tc>
        <w:tc>
          <w:tcPr>
            <w:tcW w:w="7188" w:type="dxa"/>
          </w:tcPr>
          <w:p w14:paraId="77073515" w14:textId="77777777" w:rsidR="003F3CBA" w:rsidRDefault="003F3CBA" w:rsidP="00BB0F55">
            <w:pPr>
              <w:pStyle w:val="aa"/>
              <w:rPr>
                <w:rFonts w:ascii="宋体" w:hAnsi="宋体" w:hint="eastAsia"/>
                <w:b/>
              </w:rPr>
            </w:pPr>
            <w:r>
              <w:rPr>
                <w:rFonts w:ascii="宋体" w:hAnsi="宋体" w:hint="eastAsia"/>
                <w:b/>
              </w:rPr>
              <w:t>不可裁剪</w:t>
            </w:r>
          </w:p>
        </w:tc>
      </w:tr>
    </w:tbl>
    <w:p w14:paraId="2418D02B" w14:textId="77777777" w:rsidR="003F3CBA" w:rsidRPr="004E50DA" w:rsidRDefault="003F3CBA" w:rsidP="003F3CBA">
      <w:pPr>
        <w:rPr>
          <w:rFonts w:hint="eastAsia"/>
        </w:rPr>
      </w:pPr>
    </w:p>
    <w:p w14:paraId="66F6D47D" w14:textId="77777777" w:rsidR="003F3CBA" w:rsidRDefault="003F3CBA" w:rsidP="003F3CBA">
      <w:pPr>
        <w:pStyle w:val="3"/>
        <w:rPr>
          <w:rStyle w:val="Char"/>
          <w:rFonts w:ascii="黑体" w:eastAsia="黑体" w:hAnsi="黑体"/>
          <w:sz w:val="28"/>
        </w:rPr>
      </w:pPr>
      <w:bookmarkStart w:id="89" w:name="_Toc12542147"/>
      <w:r w:rsidRPr="006F778C">
        <w:rPr>
          <w:rStyle w:val="Char"/>
          <w:rFonts w:ascii="黑体" w:eastAsia="黑体" w:hAnsi="黑体" w:hint="eastAsia"/>
          <w:sz w:val="28"/>
        </w:rPr>
        <w:lastRenderedPageBreak/>
        <w:t>业务流程描述</w:t>
      </w:r>
      <w:bookmarkEnd w:id="89"/>
    </w:p>
    <w:p w14:paraId="2642BB91" w14:textId="77777777" w:rsidR="003F3CBA" w:rsidRPr="00E4275E" w:rsidRDefault="003F3CBA" w:rsidP="003F3CBA">
      <w:pPr>
        <w:jc w:val="center"/>
        <w:rPr>
          <w:rFonts w:hint="eastAsia"/>
        </w:rPr>
      </w:pPr>
      <w:r>
        <w:rPr>
          <w:noProof/>
        </w:rPr>
        <w:drawing>
          <wp:inline distT="0" distB="0" distL="0" distR="0" wp14:anchorId="2D814B6A" wp14:editId="5436FCEB">
            <wp:extent cx="2143934" cy="2805545"/>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805" cy="2817153"/>
                    </a:xfrm>
                    <a:prstGeom prst="rect">
                      <a:avLst/>
                    </a:prstGeom>
                    <a:noFill/>
                    <a:ln>
                      <a:noFill/>
                    </a:ln>
                  </pic:spPr>
                </pic:pic>
              </a:graphicData>
            </a:graphic>
          </wp:inline>
        </w:drawing>
      </w:r>
    </w:p>
    <w:p w14:paraId="692282B0" w14:textId="77777777" w:rsidR="003F3CBA" w:rsidRPr="006F778C" w:rsidRDefault="003F3CBA" w:rsidP="003F3CBA">
      <w:pPr>
        <w:pStyle w:val="3"/>
        <w:rPr>
          <w:rStyle w:val="Char"/>
          <w:rFonts w:ascii="黑体" w:eastAsia="黑体" w:hAnsi="黑体"/>
          <w:sz w:val="28"/>
        </w:rPr>
      </w:pPr>
      <w:bookmarkStart w:id="90" w:name="_Toc12542148"/>
      <w:r w:rsidRPr="006F778C">
        <w:rPr>
          <w:rStyle w:val="Char"/>
          <w:rFonts w:ascii="黑体" w:eastAsia="黑体" w:hAnsi="黑体" w:hint="eastAsia"/>
          <w:sz w:val="28"/>
        </w:rPr>
        <w:t>数据描述</w:t>
      </w:r>
      <w:bookmarkEnd w:id="90"/>
    </w:p>
    <w:tbl>
      <w:tblPr>
        <w:tblW w:w="8473" w:type="dxa"/>
        <w:tblInd w:w="95" w:type="dxa"/>
        <w:tblLook w:val="0000" w:firstRow="0" w:lastRow="0" w:firstColumn="0" w:lastColumn="0" w:noHBand="0" w:noVBand="0"/>
      </w:tblPr>
      <w:tblGrid>
        <w:gridCol w:w="2713"/>
        <w:gridCol w:w="4680"/>
        <w:gridCol w:w="1080"/>
      </w:tblGrid>
      <w:tr w:rsidR="003F3CBA" w14:paraId="22084826" w14:textId="77777777" w:rsidTr="00BB0F55">
        <w:trPr>
          <w:trHeight w:val="300"/>
        </w:trPr>
        <w:tc>
          <w:tcPr>
            <w:tcW w:w="2713" w:type="dxa"/>
            <w:tcBorders>
              <w:top w:val="single" w:sz="8" w:space="0" w:color="auto"/>
              <w:left w:val="single" w:sz="8" w:space="0" w:color="auto"/>
              <w:bottom w:val="single" w:sz="8" w:space="0" w:color="auto"/>
              <w:right w:val="single" w:sz="8" w:space="0" w:color="auto"/>
            </w:tcBorders>
            <w:shd w:val="clear" w:color="auto" w:fill="C0C0C0"/>
          </w:tcPr>
          <w:p w14:paraId="6BFC920C" w14:textId="77777777" w:rsidR="003F3CBA" w:rsidRDefault="003F3CBA" w:rsidP="00BB0F55">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tcBorders>
              <w:top w:val="single" w:sz="8" w:space="0" w:color="auto"/>
              <w:left w:val="nil"/>
              <w:bottom w:val="single" w:sz="8" w:space="0" w:color="auto"/>
              <w:right w:val="single" w:sz="8" w:space="0" w:color="auto"/>
            </w:tcBorders>
            <w:shd w:val="clear" w:color="auto" w:fill="C0C0C0"/>
          </w:tcPr>
          <w:p w14:paraId="537BB6B7" w14:textId="77777777" w:rsidR="003F3CBA" w:rsidRDefault="003F3CBA" w:rsidP="00BB0F55">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tcBorders>
              <w:top w:val="single" w:sz="8" w:space="0" w:color="auto"/>
              <w:left w:val="nil"/>
              <w:bottom w:val="single" w:sz="8" w:space="0" w:color="auto"/>
              <w:right w:val="single" w:sz="8" w:space="0" w:color="auto"/>
            </w:tcBorders>
            <w:shd w:val="clear" w:color="auto" w:fill="C0C0C0"/>
          </w:tcPr>
          <w:p w14:paraId="4C1D7B19" w14:textId="77777777" w:rsidR="003F3CBA" w:rsidRDefault="003F3CBA" w:rsidP="00BB0F55">
            <w:pPr>
              <w:widowControl/>
              <w:jc w:val="center"/>
              <w:rPr>
                <w:rFonts w:ascii="LF Song" w:eastAsia="LF Song" w:hAnsi="宋体" w:cs="宋体"/>
                <w:szCs w:val="21"/>
              </w:rPr>
            </w:pPr>
            <w:r>
              <w:rPr>
                <w:rFonts w:ascii="LF Song" w:eastAsia="LF Song" w:hAnsi="宋体" w:cs="宋体" w:hint="eastAsia"/>
                <w:szCs w:val="21"/>
              </w:rPr>
              <w:t>是否必添</w:t>
            </w:r>
          </w:p>
        </w:tc>
      </w:tr>
      <w:tr w:rsidR="003F3CBA" w14:paraId="6569807A"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32C49A05" w14:textId="77777777" w:rsidR="003F3CBA" w:rsidRDefault="003F3CBA" w:rsidP="00BB0F55">
            <w:pPr>
              <w:widowControl/>
              <w:jc w:val="center"/>
              <w:rPr>
                <w:rFonts w:hAnsi="宋体" w:cs="宋体"/>
                <w:szCs w:val="21"/>
              </w:rPr>
            </w:pPr>
            <w:r>
              <w:rPr>
                <w:rFonts w:hAnsi="宋体" w:cs="宋体" w:hint="eastAsia"/>
                <w:szCs w:val="21"/>
              </w:rPr>
              <w:t>员工编号</w:t>
            </w:r>
          </w:p>
        </w:tc>
        <w:tc>
          <w:tcPr>
            <w:tcW w:w="4680" w:type="dxa"/>
            <w:tcBorders>
              <w:top w:val="nil"/>
              <w:left w:val="nil"/>
              <w:bottom w:val="single" w:sz="8" w:space="0" w:color="auto"/>
              <w:right w:val="single" w:sz="8" w:space="0" w:color="auto"/>
            </w:tcBorders>
            <w:shd w:val="clear" w:color="auto" w:fill="FFFFFF"/>
          </w:tcPr>
          <w:p w14:paraId="3B557ED8" w14:textId="77777777" w:rsidR="003F3CBA" w:rsidRDefault="003F3CBA" w:rsidP="00BB0F55">
            <w:pPr>
              <w:widowControl/>
              <w:jc w:val="left"/>
              <w:rPr>
                <w:rFonts w:ascii="LF Song" w:eastAsia="LF Song" w:hAnsi="宋体" w:cs="宋体"/>
                <w:szCs w:val="21"/>
              </w:rPr>
            </w:pPr>
            <w:r>
              <w:rPr>
                <w:rFonts w:ascii="LF Song" w:eastAsia="LF Song" w:hAnsi="宋体" w:cs="宋体" w:hint="eastAsia"/>
                <w:szCs w:val="21"/>
              </w:rPr>
              <w:t>根据选中部门自动显示该部门下所有员工编号</w:t>
            </w:r>
          </w:p>
        </w:tc>
        <w:tc>
          <w:tcPr>
            <w:tcW w:w="1080" w:type="dxa"/>
            <w:tcBorders>
              <w:top w:val="nil"/>
              <w:left w:val="nil"/>
              <w:bottom w:val="single" w:sz="8" w:space="0" w:color="auto"/>
              <w:right w:val="single" w:sz="8" w:space="0" w:color="auto"/>
            </w:tcBorders>
            <w:shd w:val="clear" w:color="auto" w:fill="FFFFFF"/>
          </w:tcPr>
          <w:p w14:paraId="59EFF3D1" w14:textId="77777777" w:rsidR="003F3CBA" w:rsidRDefault="003F3CBA" w:rsidP="00BB0F55">
            <w:pPr>
              <w:widowControl/>
              <w:jc w:val="center"/>
              <w:rPr>
                <w:rFonts w:ascii="LF Song" w:eastAsia="LF Song" w:hAnsi="宋体" w:cs="宋体"/>
                <w:szCs w:val="21"/>
              </w:rPr>
            </w:pPr>
            <w:r>
              <w:rPr>
                <w:rFonts w:ascii="LF Song" w:eastAsia="LF Song" w:hAnsi="宋体" w:cs="宋体" w:hint="eastAsia"/>
                <w:szCs w:val="21"/>
              </w:rPr>
              <w:t>是</w:t>
            </w:r>
          </w:p>
        </w:tc>
      </w:tr>
      <w:tr w:rsidR="003F3CBA" w14:paraId="3011D13E"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1B72A336" w14:textId="77777777" w:rsidR="003F3CBA" w:rsidRDefault="003F3CBA" w:rsidP="00BB0F55">
            <w:pPr>
              <w:widowControl/>
              <w:jc w:val="center"/>
              <w:rPr>
                <w:rFonts w:hAnsi="宋体" w:cs="宋体" w:hint="eastAsia"/>
                <w:szCs w:val="21"/>
              </w:rPr>
            </w:pPr>
            <w:r>
              <w:rPr>
                <w:rFonts w:hAnsi="宋体" w:cs="宋体" w:hint="eastAsia"/>
                <w:szCs w:val="21"/>
              </w:rPr>
              <w:t>员工姓名</w:t>
            </w:r>
          </w:p>
        </w:tc>
        <w:tc>
          <w:tcPr>
            <w:tcW w:w="4680" w:type="dxa"/>
            <w:tcBorders>
              <w:top w:val="nil"/>
              <w:left w:val="nil"/>
              <w:bottom w:val="single" w:sz="8" w:space="0" w:color="auto"/>
              <w:right w:val="single" w:sz="8" w:space="0" w:color="auto"/>
            </w:tcBorders>
            <w:shd w:val="clear" w:color="auto" w:fill="FFFFFF"/>
          </w:tcPr>
          <w:p w14:paraId="17EC0EC2" w14:textId="77777777" w:rsidR="003F3CBA" w:rsidRDefault="003F3CBA" w:rsidP="00BB0F55">
            <w:pPr>
              <w:widowControl/>
              <w:jc w:val="left"/>
              <w:rPr>
                <w:rFonts w:ascii="LF Song" w:eastAsia="LF Song" w:hAnsi="宋体" w:cs="宋体" w:hint="eastAsia"/>
                <w:szCs w:val="21"/>
              </w:rPr>
            </w:pPr>
            <w:r>
              <w:rPr>
                <w:rFonts w:ascii="LF Song" w:eastAsia="LF Song" w:hAnsi="宋体" w:cs="宋体" w:hint="eastAsia"/>
                <w:szCs w:val="21"/>
              </w:rPr>
              <w:t>根据选中部门自动显示该部门下所有员工姓名</w:t>
            </w:r>
          </w:p>
        </w:tc>
        <w:tc>
          <w:tcPr>
            <w:tcW w:w="1080" w:type="dxa"/>
            <w:tcBorders>
              <w:top w:val="nil"/>
              <w:left w:val="nil"/>
              <w:bottom w:val="single" w:sz="8" w:space="0" w:color="auto"/>
              <w:right w:val="single" w:sz="8" w:space="0" w:color="auto"/>
            </w:tcBorders>
            <w:shd w:val="clear" w:color="auto" w:fill="FFFFFF"/>
          </w:tcPr>
          <w:p w14:paraId="55FEEE89" w14:textId="77777777" w:rsidR="003F3CBA" w:rsidRDefault="003F3CBA"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3F3CBA" w14:paraId="3ABD96B1"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3694F856" w14:textId="77777777" w:rsidR="003F3CBA" w:rsidRDefault="003F3CBA" w:rsidP="00BB0F55">
            <w:pPr>
              <w:widowControl/>
              <w:jc w:val="center"/>
              <w:rPr>
                <w:rFonts w:hAnsi="宋体" w:cs="宋体" w:hint="eastAsia"/>
                <w:szCs w:val="21"/>
              </w:rPr>
            </w:pPr>
            <w:r>
              <w:rPr>
                <w:rFonts w:hAnsi="宋体" w:cs="宋体" w:hint="eastAsia"/>
                <w:szCs w:val="21"/>
              </w:rPr>
              <w:t>部门名</w:t>
            </w:r>
          </w:p>
        </w:tc>
        <w:tc>
          <w:tcPr>
            <w:tcW w:w="4680" w:type="dxa"/>
            <w:tcBorders>
              <w:top w:val="nil"/>
              <w:left w:val="nil"/>
              <w:bottom w:val="single" w:sz="8" w:space="0" w:color="auto"/>
              <w:right w:val="single" w:sz="8" w:space="0" w:color="auto"/>
            </w:tcBorders>
            <w:shd w:val="clear" w:color="auto" w:fill="FFFFFF"/>
          </w:tcPr>
          <w:p w14:paraId="0C07D9A8" w14:textId="77777777" w:rsidR="003F3CBA" w:rsidRDefault="003F3CBA" w:rsidP="00BB0F55">
            <w:pPr>
              <w:widowControl/>
              <w:jc w:val="left"/>
              <w:rPr>
                <w:rFonts w:ascii="LF Song" w:eastAsia="LF Song" w:hAnsi="宋体" w:cs="宋体" w:hint="eastAsia"/>
                <w:szCs w:val="21"/>
              </w:rPr>
            </w:pPr>
            <w:r>
              <w:rPr>
                <w:rFonts w:ascii="LF Song" w:eastAsia="LF Song" w:hAnsi="宋体" w:cs="宋体" w:hint="eastAsia"/>
                <w:szCs w:val="21"/>
              </w:rPr>
              <w:t>自动显示</w:t>
            </w:r>
          </w:p>
        </w:tc>
        <w:tc>
          <w:tcPr>
            <w:tcW w:w="1080" w:type="dxa"/>
            <w:tcBorders>
              <w:top w:val="nil"/>
              <w:left w:val="nil"/>
              <w:bottom w:val="single" w:sz="8" w:space="0" w:color="auto"/>
              <w:right w:val="single" w:sz="8" w:space="0" w:color="auto"/>
            </w:tcBorders>
            <w:shd w:val="clear" w:color="auto" w:fill="FFFFFF"/>
          </w:tcPr>
          <w:p w14:paraId="2435B06A" w14:textId="77777777" w:rsidR="003F3CBA" w:rsidRDefault="003F3CBA" w:rsidP="00BB0F55">
            <w:pPr>
              <w:widowControl/>
              <w:jc w:val="center"/>
              <w:rPr>
                <w:rFonts w:ascii="LF Song" w:eastAsia="LF Song" w:hAnsi="宋体" w:cs="宋体" w:hint="eastAsia"/>
                <w:szCs w:val="21"/>
              </w:rPr>
            </w:pPr>
            <w:r>
              <w:rPr>
                <w:rFonts w:ascii="LF Song" w:eastAsia="LF Song" w:hAnsi="宋体" w:cs="宋体" w:hint="eastAsia"/>
                <w:szCs w:val="21"/>
              </w:rPr>
              <w:t>是</w:t>
            </w:r>
          </w:p>
        </w:tc>
      </w:tr>
      <w:tr w:rsidR="003F3CBA" w14:paraId="7992B0B7"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164AE962" w14:textId="77777777" w:rsidR="003F3CBA" w:rsidRDefault="003F3CBA" w:rsidP="00BB0F55">
            <w:pPr>
              <w:widowControl/>
              <w:jc w:val="center"/>
              <w:rPr>
                <w:rFonts w:hAnsi="宋体" w:cs="宋体"/>
                <w:szCs w:val="21"/>
              </w:rPr>
            </w:pPr>
            <w:r>
              <w:rPr>
                <w:rFonts w:hAnsi="宋体" w:cs="宋体" w:hint="eastAsia"/>
                <w:szCs w:val="21"/>
              </w:rPr>
              <w:t>导入日期（月）</w:t>
            </w:r>
          </w:p>
        </w:tc>
        <w:tc>
          <w:tcPr>
            <w:tcW w:w="4680" w:type="dxa"/>
            <w:tcBorders>
              <w:top w:val="nil"/>
              <w:left w:val="nil"/>
              <w:bottom w:val="single" w:sz="8" w:space="0" w:color="auto"/>
              <w:right w:val="single" w:sz="8" w:space="0" w:color="auto"/>
            </w:tcBorders>
            <w:shd w:val="clear" w:color="auto" w:fill="FFFFFF"/>
          </w:tcPr>
          <w:p w14:paraId="52E8095A" w14:textId="77777777" w:rsidR="003F3CBA" w:rsidRDefault="003F3CBA" w:rsidP="00BB0F55">
            <w:pPr>
              <w:widowControl/>
              <w:jc w:val="left"/>
              <w:rPr>
                <w:rFonts w:ascii="LF Song" w:eastAsia="LF Song" w:hAnsi="宋体" w:cs="宋体"/>
                <w:szCs w:val="21"/>
              </w:rPr>
            </w:pPr>
          </w:p>
        </w:tc>
        <w:tc>
          <w:tcPr>
            <w:tcW w:w="1080" w:type="dxa"/>
            <w:tcBorders>
              <w:top w:val="nil"/>
              <w:left w:val="nil"/>
              <w:bottom w:val="single" w:sz="8" w:space="0" w:color="auto"/>
              <w:right w:val="single" w:sz="8" w:space="0" w:color="auto"/>
            </w:tcBorders>
            <w:shd w:val="clear" w:color="auto" w:fill="FFFFFF"/>
          </w:tcPr>
          <w:p w14:paraId="2ABB96BE" w14:textId="77777777" w:rsidR="003F3CBA" w:rsidRDefault="003F3CBA" w:rsidP="00BB0F55">
            <w:pPr>
              <w:widowControl/>
              <w:jc w:val="center"/>
              <w:rPr>
                <w:rFonts w:ascii="LF Song" w:eastAsia="LF Song" w:hAnsi="宋体" w:cs="宋体"/>
                <w:szCs w:val="21"/>
              </w:rPr>
            </w:pPr>
            <w:r>
              <w:rPr>
                <w:rFonts w:ascii="LF Song" w:eastAsia="LF Song" w:hAnsi="宋体" w:cs="宋体" w:hint="eastAsia"/>
                <w:szCs w:val="21"/>
              </w:rPr>
              <w:t>是</w:t>
            </w:r>
          </w:p>
        </w:tc>
      </w:tr>
      <w:tr w:rsidR="003F3CBA" w14:paraId="7ECDCEF0" w14:textId="77777777" w:rsidTr="00BB0F55">
        <w:trPr>
          <w:trHeight w:val="300"/>
        </w:trPr>
        <w:tc>
          <w:tcPr>
            <w:tcW w:w="2713" w:type="dxa"/>
            <w:tcBorders>
              <w:top w:val="nil"/>
              <w:left w:val="single" w:sz="8" w:space="0" w:color="auto"/>
              <w:bottom w:val="single" w:sz="8" w:space="0" w:color="auto"/>
              <w:right w:val="single" w:sz="8" w:space="0" w:color="auto"/>
            </w:tcBorders>
            <w:shd w:val="clear" w:color="auto" w:fill="FFFFFF"/>
          </w:tcPr>
          <w:p w14:paraId="0B925771" w14:textId="77777777" w:rsidR="003F3CBA" w:rsidRDefault="003F3CBA" w:rsidP="00BB0F55">
            <w:pPr>
              <w:widowControl/>
              <w:jc w:val="center"/>
              <w:rPr>
                <w:rFonts w:hAnsi="宋体" w:cs="宋体" w:hint="eastAsia"/>
                <w:szCs w:val="21"/>
              </w:rPr>
            </w:pPr>
            <w:r>
              <w:rPr>
                <w:rFonts w:hAnsi="宋体" w:cs="宋体" w:hint="eastAsia"/>
                <w:szCs w:val="21"/>
              </w:rPr>
              <w:t>导入信息</w:t>
            </w:r>
          </w:p>
        </w:tc>
        <w:tc>
          <w:tcPr>
            <w:tcW w:w="4680" w:type="dxa"/>
            <w:tcBorders>
              <w:top w:val="nil"/>
              <w:left w:val="nil"/>
              <w:bottom w:val="single" w:sz="8" w:space="0" w:color="auto"/>
              <w:right w:val="single" w:sz="8" w:space="0" w:color="auto"/>
            </w:tcBorders>
            <w:shd w:val="clear" w:color="auto" w:fill="FFFFFF"/>
          </w:tcPr>
          <w:p w14:paraId="08314061" w14:textId="77777777" w:rsidR="003F3CBA" w:rsidRDefault="003F3CBA" w:rsidP="00BB0F55">
            <w:pPr>
              <w:widowControl/>
              <w:jc w:val="left"/>
              <w:rPr>
                <w:rFonts w:ascii="LF Song" w:eastAsia="LF Song" w:hAnsi="宋体" w:cs="宋体" w:hint="eastAsia"/>
                <w:szCs w:val="21"/>
              </w:rPr>
            </w:pPr>
            <w:r>
              <w:rPr>
                <w:rFonts w:ascii="LF Song" w:eastAsia="LF Song" w:hAnsi="宋体" w:cs="宋体" w:hint="eastAsia"/>
                <w:szCs w:val="21"/>
              </w:rPr>
              <w:t>针对工资项目表中的每个导入项目的天数的维护，如病假、事假天数维护。</w:t>
            </w:r>
          </w:p>
          <w:p w14:paraId="647F70CC" w14:textId="77777777" w:rsidR="003F3CBA" w:rsidRDefault="003F3CBA" w:rsidP="00BB0F55">
            <w:pPr>
              <w:widowControl/>
              <w:jc w:val="left"/>
              <w:rPr>
                <w:rFonts w:ascii="LF Song" w:eastAsia="LF Song" w:hAnsi="宋体" w:cs="宋体"/>
                <w:szCs w:val="21"/>
              </w:rPr>
            </w:pPr>
            <w:r>
              <w:rPr>
                <w:rFonts w:ascii="LF Song" w:eastAsia="LF Song" w:hAnsi="宋体" w:cs="宋体" w:hint="eastAsia"/>
                <w:szCs w:val="21"/>
              </w:rPr>
              <w:t>具体</w:t>
            </w:r>
            <w:ins w:id="91" w:author="IBM" w:date="2010-05-28T19:30:00Z">
              <w:r>
                <w:rPr>
                  <w:rFonts w:ascii="LF Song" w:eastAsia="LF Song" w:hAnsi="宋体" w:cs="宋体" w:hint="eastAsia"/>
                  <w:szCs w:val="21"/>
                </w:rPr>
                <w:t>导入</w:t>
              </w:r>
            </w:ins>
            <w:r>
              <w:rPr>
                <w:rFonts w:ascii="LF Song" w:eastAsia="LF Song" w:hAnsi="宋体" w:cs="宋体" w:hint="eastAsia"/>
                <w:szCs w:val="21"/>
              </w:rPr>
              <w:t>项参考</w:t>
            </w:r>
            <w:smartTag w:uri="urn:schemas-microsoft-com:office:smarttags" w:element="chsdate">
              <w:smartTagPr>
                <w:attr w:name="IsROCDate" w:val="False"/>
                <w:attr w:name="IsLunarDate" w:val="False"/>
                <w:attr w:name="Day" w:val="30"/>
                <w:attr w:name="Month" w:val="12"/>
                <w:attr w:name="Year" w:val="1899"/>
              </w:smartTagPr>
              <w:r>
                <w:rPr>
                  <w:rFonts w:ascii="LF Song" w:eastAsia="LF Song" w:hAnsi="宋体" w:cs="宋体" w:hint="eastAsia"/>
                  <w:szCs w:val="21"/>
                </w:rPr>
                <w:t>3.2.1</w:t>
              </w:r>
            </w:smartTag>
            <w:r>
              <w:rPr>
                <w:rFonts w:ascii="LF Song" w:eastAsia="LF Song" w:hAnsi="宋体" w:cs="宋体" w:hint="eastAsia"/>
                <w:szCs w:val="21"/>
              </w:rPr>
              <w:t>中的类型为导入项目的记录。也可参考如下示意图表。</w:t>
            </w:r>
          </w:p>
        </w:tc>
        <w:tc>
          <w:tcPr>
            <w:tcW w:w="1080" w:type="dxa"/>
            <w:tcBorders>
              <w:top w:val="nil"/>
              <w:left w:val="nil"/>
              <w:bottom w:val="single" w:sz="8" w:space="0" w:color="auto"/>
              <w:right w:val="single" w:sz="8" w:space="0" w:color="auto"/>
            </w:tcBorders>
            <w:shd w:val="clear" w:color="auto" w:fill="FFFFFF"/>
          </w:tcPr>
          <w:p w14:paraId="08173EB8" w14:textId="77777777" w:rsidR="003F3CBA" w:rsidRDefault="003F3CBA" w:rsidP="00BB0F55">
            <w:pPr>
              <w:widowControl/>
              <w:jc w:val="center"/>
              <w:rPr>
                <w:rFonts w:ascii="LF Song" w:eastAsia="LF Song" w:hAnsi="宋体" w:cs="宋体" w:hint="eastAsia"/>
                <w:szCs w:val="21"/>
              </w:rPr>
            </w:pPr>
            <w:r>
              <w:rPr>
                <w:rFonts w:ascii="LF Song" w:eastAsia="LF Song" w:hAnsi="宋体" w:cs="宋体" w:hint="eastAsia"/>
                <w:szCs w:val="21"/>
              </w:rPr>
              <w:t>否</w:t>
            </w:r>
          </w:p>
        </w:tc>
      </w:tr>
    </w:tbl>
    <w:p w14:paraId="3888D2EF" w14:textId="77777777" w:rsidR="003F3CBA" w:rsidRDefault="003F3CBA" w:rsidP="004E50DA">
      <w:pPr>
        <w:pStyle w:val="aff4"/>
        <w:ind w:left="420" w:firstLineChars="0" w:firstLine="0"/>
      </w:pPr>
    </w:p>
    <w:p w14:paraId="7410FD80" w14:textId="77777777" w:rsidR="003F3CBA" w:rsidRDefault="003F3CBA" w:rsidP="003F3CBA">
      <w:pPr>
        <w:pStyle w:val="20"/>
        <w:rPr>
          <w:sz w:val="32"/>
        </w:rPr>
      </w:pPr>
      <w:bookmarkStart w:id="92" w:name="_Toc12542149"/>
      <w:r>
        <w:rPr>
          <w:rFonts w:hint="eastAsia"/>
          <w:sz w:val="32"/>
        </w:rPr>
        <w:t>工资结算管理</w:t>
      </w:r>
      <w:bookmarkEnd w:id="92"/>
    </w:p>
    <w:p w14:paraId="4ADA202B" w14:textId="77777777" w:rsidR="003F3CBA" w:rsidRDefault="003F3CBA" w:rsidP="003F3CBA">
      <w:pPr>
        <w:pStyle w:val="3"/>
        <w:rPr>
          <w:rStyle w:val="Char"/>
          <w:rFonts w:ascii="黑体" w:eastAsia="黑体" w:hAnsi="黑体"/>
          <w:sz w:val="28"/>
        </w:rPr>
      </w:pPr>
      <w:bookmarkStart w:id="93" w:name="_Toc12542150"/>
      <w:r w:rsidRPr="008B6D40">
        <w:rPr>
          <w:rStyle w:val="Char"/>
          <w:rFonts w:ascii="黑体" w:eastAsia="黑体" w:hAnsi="黑体" w:hint="eastAsia"/>
          <w:sz w:val="28"/>
        </w:rPr>
        <w:t>需求描述</w:t>
      </w:r>
      <w:bookmarkEnd w:id="9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3F3CBA" w14:paraId="7EF1CAD8" w14:textId="77777777" w:rsidTr="00BB0F55">
        <w:tblPrEx>
          <w:tblCellMar>
            <w:top w:w="0" w:type="dxa"/>
            <w:bottom w:w="0" w:type="dxa"/>
          </w:tblCellMar>
        </w:tblPrEx>
        <w:trPr>
          <w:cantSplit/>
        </w:trPr>
        <w:tc>
          <w:tcPr>
            <w:tcW w:w="8420" w:type="dxa"/>
            <w:gridSpan w:val="2"/>
            <w:shd w:val="clear" w:color="auto" w:fill="CCCCCC"/>
          </w:tcPr>
          <w:p w14:paraId="2D10F773" w14:textId="77777777" w:rsidR="003F3CBA" w:rsidRDefault="003F3CBA"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3F3CBA" w14:paraId="182A7EF2" w14:textId="77777777" w:rsidTr="00BB0F55">
        <w:tblPrEx>
          <w:tblCellMar>
            <w:top w:w="0" w:type="dxa"/>
            <w:bottom w:w="0" w:type="dxa"/>
          </w:tblCellMar>
        </w:tblPrEx>
        <w:trPr>
          <w:cantSplit/>
        </w:trPr>
        <w:tc>
          <w:tcPr>
            <w:tcW w:w="1232" w:type="dxa"/>
          </w:tcPr>
          <w:p w14:paraId="1CFFB908" w14:textId="77777777" w:rsidR="003F3CBA" w:rsidRDefault="003F3CBA" w:rsidP="00BB0F55">
            <w:pPr>
              <w:rPr>
                <w:rFonts w:hAnsi="宋体" w:hint="eastAsia"/>
                <w:szCs w:val="21"/>
              </w:rPr>
            </w:pPr>
            <w:r>
              <w:rPr>
                <w:rFonts w:hAnsi="宋体" w:hint="eastAsia"/>
                <w:szCs w:val="21"/>
              </w:rPr>
              <w:t>功能名称</w:t>
            </w:r>
          </w:p>
        </w:tc>
        <w:tc>
          <w:tcPr>
            <w:tcW w:w="7188" w:type="dxa"/>
          </w:tcPr>
          <w:p w14:paraId="196A256D" w14:textId="77777777" w:rsidR="003F3CBA" w:rsidRDefault="003F3CBA" w:rsidP="00BB0F55">
            <w:pPr>
              <w:rPr>
                <w:rFonts w:hAnsi="宋体" w:hint="eastAsia"/>
                <w:szCs w:val="21"/>
              </w:rPr>
            </w:pPr>
            <w:r>
              <w:rPr>
                <w:rFonts w:hint="eastAsia"/>
                <w:szCs w:val="21"/>
              </w:rPr>
              <w:t>工资结算管理</w:t>
            </w:r>
          </w:p>
        </w:tc>
      </w:tr>
      <w:tr w:rsidR="003F3CBA" w14:paraId="5669D326" w14:textId="77777777" w:rsidTr="00BB0F55">
        <w:tblPrEx>
          <w:tblCellMar>
            <w:top w:w="0" w:type="dxa"/>
            <w:bottom w:w="0" w:type="dxa"/>
          </w:tblCellMar>
        </w:tblPrEx>
        <w:trPr>
          <w:cantSplit/>
        </w:trPr>
        <w:tc>
          <w:tcPr>
            <w:tcW w:w="1232" w:type="dxa"/>
          </w:tcPr>
          <w:p w14:paraId="3154D42B" w14:textId="77777777" w:rsidR="003F3CBA" w:rsidRDefault="003F3CBA" w:rsidP="00BB0F55">
            <w:pPr>
              <w:rPr>
                <w:rFonts w:hAnsi="宋体" w:hint="eastAsia"/>
                <w:szCs w:val="21"/>
              </w:rPr>
            </w:pPr>
            <w:r>
              <w:rPr>
                <w:rFonts w:hAnsi="宋体" w:hint="eastAsia"/>
                <w:szCs w:val="21"/>
              </w:rPr>
              <w:t>优先级</w:t>
            </w:r>
          </w:p>
        </w:tc>
        <w:tc>
          <w:tcPr>
            <w:tcW w:w="7188" w:type="dxa"/>
          </w:tcPr>
          <w:p w14:paraId="1E5C4FB0" w14:textId="77777777" w:rsidR="003F3CBA" w:rsidRDefault="003F3CBA" w:rsidP="00BB0F55">
            <w:pPr>
              <w:rPr>
                <w:rFonts w:hAnsi="宋体" w:hint="eastAsia"/>
                <w:szCs w:val="21"/>
              </w:rPr>
            </w:pPr>
            <w:r>
              <w:rPr>
                <w:rFonts w:hAnsi="宋体" w:hint="eastAsia"/>
                <w:szCs w:val="21"/>
              </w:rPr>
              <w:t>高</w:t>
            </w:r>
          </w:p>
        </w:tc>
      </w:tr>
      <w:tr w:rsidR="003F3CBA" w14:paraId="5B4C2E24" w14:textId="77777777" w:rsidTr="00BB0F55">
        <w:tblPrEx>
          <w:tblCellMar>
            <w:top w:w="0" w:type="dxa"/>
            <w:bottom w:w="0" w:type="dxa"/>
          </w:tblCellMar>
        </w:tblPrEx>
        <w:trPr>
          <w:cantSplit/>
        </w:trPr>
        <w:tc>
          <w:tcPr>
            <w:tcW w:w="1232" w:type="dxa"/>
          </w:tcPr>
          <w:p w14:paraId="34D64C32" w14:textId="77777777" w:rsidR="003F3CBA" w:rsidRDefault="003F3CBA" w:rsidP="00BB0F55">
            <w:pPr>
              <w:rPr>
                <w:rFonts w:hAnsi="宋体" w:hint="eastAsia"/>
                <w:szCs w:val="21"/>
              </w:rPr>
            </w:pPr>
            <w:r>
              <w:rPr>
                <w:rFonts w:hAnsi="宋体" w:hint="eastAsia"/>
                <w:szCs w:val="21"/>
              </w:rPr>
              <w:t>业务背景</w:t>
            </w:r>
          </w:p>
        </w:tc>
        <w:tc>
          <w:tcPr>
            <w:tcW w:w="7188" w:type="dxa"/>
          </w:tcPr>
          <w:p w14:paraId="1C35E984" w14:textId="77777777" w:rsidR="003F3CBA" w:rsidRDefault="003F3CBA" w:rsidP="00BB0F55">
            <w:pPr>
              <w:rPr>
                <w:rFonts w:hint="eastAsia"/>
                <w:szCs w:val="21"/>
              </w:rPr>
            </w:pPr>
            <w:r>
              <w:rPr>
                <w:rFonts w:hint="eastAsia"/>
                <w:szCs w:val="21"/>
              </w:rPr>
              <w:t>对某个部门的员工的某个月的工资进行</w:t>
            </w:r>
            <w:ins w:id="94" w:author="IBM" w:date="2010-05-28T19:13:00Z">
              <w:r>
                <w:rPr>
                  <w:rFonts w:hint="eastAsia"/>
                  <w:szCs w:val="21"/>
                </w:rPr>
                <w:t>批量</w:t>
              </w:r>
            </w:ins>
            <w:r>
              <w:rPr>
                <w:rFonts w:hint="eastAsia"/>
                <w:szCs w:val="21"/>
              </w:rPr>
              <w:t>结算管理。</w:t>
            </w:r>
            <w:ins w:id="95" w:author="IBM" w:date="2010-05-28T19:33:00Z">
              <w:r>
                <w:rPr>
                  <w:rFonts w:hint="eastAsia"/>
                  <w:szCs w:val="21"/>
                </w:rPr>
                <w:t>工资发放后，不能再进行结算或者修改了。</w:t>
              </w:r>
            </w:ins>
          </w:p>
        </w:tc>
      </w:tr>
      <w:tr w:rsidR="003F3CBA" w:rsidRPr="00175ECB" w14:paraId="048496B9" w14:textId="77777777" w:rsidTr="00BB0F55">
        <w:tblPrEx>
          <w:tblCellMar>
            <w:top w:w="0" w:type="dxa"/>
            <w:bottom w:w="0" w:type="dxa"/>
          </w:tblCellMar>
        </w:tblPrEx>
        <w:trPr>
          <w:cantSplit/>
        </w:trPr>
        <w:tc>
          <w:tcPr>
            <w:tcW w:w="1232" w:type="dxa"/>
          </w:tcPr>
          <w:p w14:paraId="1492F5F8" w14:textId="77777777" w:rsidR="003F3CBA" w:rsidRDefault="003F3CBA" w:rsidP="00BB0F55">
            <w:pPr>
              <w:rPr>
                <w:rFonts w:hAnsi="宋体" w:hint="eastAsia"/>
                <w:szCs w:val="21"/>
              </w:rPr>
            </w:pPr>
            <w:r>
              <w:rPr>
                <w:rFonts w:hAnsi="宋体" w:hint="eastAsia"/>
                <w:szCs w:val="21"/>
              </w:rPr>
              <w:lastRenderedPageBreak/>
              <w:t>功能说明</w:t>
            </w:r>
          </w:p>
        </w:tc>
        <w:tc>
          <w:tcPr>
            <w:tcW w:w="7188" w:type="dxa"/>
          </w:tcPr>
          <w:p w14:paraId="64F2EB3B" w14:textId="77777777" w:rsidR="003F3CBA" w:rsidRDefault="003F3CBA" w:rsidP="003F3CBA">
            <w:pPr>
              <w:pStyle w:val="aa"/>
              <w:numPr>
                <w:ilvl w:val="0"/>
                <w:numId w:val="39"/>
              </w:numPr>
              <w:spacing w:line="240" w:lineRule="auto"/>
              <w:rPr>
                <w:rFonts w:ascii="宋体" w:hAnsi="宋体" w:hint="eastAsia"/>
                <w:b/>
              </w:rPr>
            </w:pPr>
            <w:r>
              <w:rPr>
                <w:rFonts w:ascii="宋体" w:hAnsi="宋体" w:hint="eastAsia"/>
                <w:b/>
              </w:rPr>
              <w:t>计算工资</w:t>
            </w:r>
            <w:ins w:id="96" w:author="USER" w:date="2010-05-26T15:30:00Z">
              <w:r>
                <w:rPr>
                  <w:rFonts w:ascii="宋体" w:hAnsi="宋体" w:hint="eastAsia"/>
                  <w:b/>
                </w:rPr>
                <w:t>:</w:t>
              </w:r>
            </w:ins>
            <w:r>
              <w:rPr>
                <w:rFonts w:ascii="宋体" w:hAnsi="宋体" w:hint="eastAsia"/>
                <w:b/>
              </w:rPr>
              <w:t>选定部门，选定发放月，点击计算按钮，系统对类型为计算项目的工资项目进行计算。利用计算项目的计算公式和基本工资，计算出五险</w:t>
            </w:r>
            <w:proofErr w:type="gramStart"/>
            <w:r>
              <w:rPr>
                <w:rFonts w:ascii="宋体" w:hAnsi="宋体" w:hint="eastAsia"/>
                <w:b/>
              </w:rPr>
              <w:t>一</w:t>
            </w:r>
            <w:proofErr w:type="gramEnd"/>
            <w:r>
              <w:rPr>
                <w:rFonts w:ascii="宋体" w:hAnsi="宋体" w:hint="eastAsia"/>
                <w:b/>
              </w:rPr>
              <w:t>金的值。利用计算项目的计算公式和导入项目数据，计算出考勤工资的值。</w:t>
            </w:r>
            <w:ins w:id="97" w:author="IBM" w:date="2010-05-28T19:10:00Z">
              <w:r>
                <w:rPr>
                  <w:rFonts w:ascii="宋体" w:hAnsi="宋体" w:hint="eastAsia"/>
                  <w:b/>
                </w:rPr>
                <w:t>最后</w:t>
              </w:r>
            </w:ins>
            <w:r>
              <w:rPr>
                <w:rFonts w:ascii="宋体" w:hAnsi="宋体" w:hint="eastAsia"/>
                <w:b/>
              </w:rPr>
              <w:t>再利用计算出的五险</w:t>
            </w:r>
            <w:proofErr w:type="gramStart"/>
            <w:r>
              <w:rPr>
                <w:rFonts w:ascii="宋体" w:hAnsi="宋体" w:hint="eastAsia"/>
                <w:b/>
              </w:rPr>
              <w:t>一</w:t>
            </w:r>
            <w:proofErr w:type="gramEnd"/>
            <w:r>
              <w:rPr>
                <w:rFonts w:ascii="宋体" w:hAnsi="宋体" w:hint="eastAsia"/>
                <w:b/>
              </w:rPr>
              <w:t>金、考勤工资和工资项目中其他项目</w:t>
            </w:r>
            <w:ins w:id="98" w:author="IBM" w:date="2010-05-28T19:10:00Z">
              <w:r>
                <w:rPr>
                  <w:rFonts w:ascii="宋体" w:hAnsi="宋体" w:hint="eastAsia"/>
                  <w:b/>
                </w:rPr>
                <w:t>（</w:t>
              </w:r>
            </w:ins>
            <w:ins w:id="99" w:author="IBM" w:date="2010-05-28T19:11:00Z">
              <w:r>
                <w:rPr>
                  <w:rFonts w:ascii="宋体" w:hAnsi="宋体" w:hint="eastAsia"/>
                  <w:b/>
                </w:rPr>
                <w:t>基本工资、采暖补贴、补发等）</w:t>
              </w:r>
            </w:ins>
            <w:r>
              <w:rPr>
                <w:rFonts w:ascii="宋体" w:hAnsi="宋体" w:hint="eastAsia"/>
                <w:b/>
              </w:rPr>
              <w:t>，根据增减项的值</w:t>
            </w:r>
            <w:ins w:id="100" w:author="IBM" w:date="2010-05-28T19:12:00Z">
              <w:r>
                <w:rPr>
                  <w:rFonts w:ascii="宋体" w:hAnsi="宋体" w:hint="eastAsia"/>
                  <w:b/>
                </w:rPr>
                <w:t>（增加、减少、不影响）</w:t>
              </w:r>
            </w:ins>
            <w:ins w:id="101" w:author="IBM" w:date="2010-05-28T19:10:00Z">
              <w:r>
                <w:rPr>
                  <w:rFonts w:ascii="宋体" w:hAnsi="宋体" w:hint="eastAsia"/>
                  <w:b/>
                </w:rPr>
                <w:t>进行</w:t>
              </w:r>
            </w:ins>
            <w:r>
              <w:rPr>
                <w:rFonts w:ascii="宋体" w:hAnsi="宋体" w:hint="eastAsia"/>
                <w:b/>
              </w:rPr>
              <w:t>实发工资</w:t>
            </w:r>
            <w:ins w:id="102" w:author="IBM" w:date="2010-05-28T19:11:00Z">
              <w:r>
                <w:rPr>
                  <w:rFonts w:ascii="宋体" w:hAnsi="宋体" w:hint="eastAsia"/>
                  <w:b/>
                </w:rPr>
                <w:t>的计算</w:t>
              </w:r>
            </w:ins>
            <w:r>
              <w:rPr>
                <w:rFonts w:ascii="宋体" w:hAnsi="宋体" w:hint="eastAsia"/>
                <w:b/>
              </w:rPr>
              <w:t>。</w:t>
            </w:r>
          </w:p>
          <w:p w14:paraId="563722DB" w14:textId="77777777" w:rsidR="003F3CBA" w:rsidRDefault="003F3CBA" w:rsidP="003F3CBA">
            <w:pPr>
              <w:pStyle w:val="aa"/>
              <w:numPr>
                <w:ilvl w:val="0"/>
                <w:numId w:val="39"/>
              </w:numPr>
              <w:spacing w:line="240" w:lineRule="auto"/>
              <w:rPr>
                <w:rFonts w:ascii="宋体" w:hAnsi="宋体" w:hint="eastAsia"/>
                <w:b/>
              </w:rPr>
            </w:pPr>
            <w:r>
              <w:rPr>
                <w:rFonts w:ascii="宋体" w:hAnsi="宋体" w:hint="eastAsia"/>
                <w:b/>
              </w:rPr>
              <w:t>暂存工资</w:t>
            </w:r>
            <w:ins w:id="103" w:author="USER" w:date="2010-05-26T15:31:00Z">
              <w:r>
                <w:rPr>
                  <w:rFonts w:ascii="宋体" w:hAnsi="宋体" w:hint="eastAsia"/>
                  <w:b/>
                </w:rPr>
                <w:t>：</w:t>
              </w:r>
            </w:ins>
            <w:r>
              <w:rPr>
                <w:rFonts w:ascii="宋体" w:hAnsi="宋体" w:hint="eastAsia"/>
                <w:b/>
              </w:rPr>
              <w:t>对计算出的工资进行临时保存。暂存的工资可以修改。</w:t>
            </w:r>
          </w:p>
          <w:p w14:paraId="1C40FF08" w14:textId="77777777" w:rsidR="003F3CBA" w:rsidRDefault="003F3CBA" w:rsidP="003F3CBA">
            <w:pPr>
              <w:pStyle w:val="aa"/>
              <w:numPr>
                <w:ilvl w:val="0"/>
                <w:numId w:val="39"/>
              </w:numPr>
              <w:spacing w:line="240" w:lineRule="auto"/>
              <w:rPr>
                <w:rFonts w:ascii="宋体" w:hAnsi="宋体" w:hint="eastAsia"/>
                <w:b/>
                <w:color w:val="0000FF"/>
              </w:rPr>
            </w:pPr>
            <w:r>
              <w:rPr>
                <w:rFonts w:ascii="宋体" w:hAnsi="宋体" w:hint="eastAsia"/>
                <w:b/>
              </w:rPr>
              <w:t>发放：一个部门一个月只能发一次。发放工资是修改工资的状态，处于发放状态的工资不能再修改了，也不能再次进行结算了。</w:t>
            </w:r>
          </w:p>
        </w:tc>
      </w:tr>
      <w:tr w:rsidR="003F3CBA" w14:paraId="16EE3EAF" w14:textId="77777777" w:rsidTr="00BB0F55">
        <w:tblPrEx>
          <w:tblCellMar>
            <w:top w:w="0" w:type="dxa"/>
            <w:bottom w:w="0" w:type="dxa"/>
          </w:tblCellMar>
        </w:tblPrEx>
        <w:trPr>
          <w:cantSplit/>
        </w:trPr>
        <w:tc>
          <w:tcPr>
            <w:tcW w:w="1232" w:type="dxa"/>
          </w:tcPr>
          <w:p w14:paraId="6D96EF40" w14:textId="77777777" w:rsidR="003F3CBA" w:rsidRDefault="003F3CBA" w:rsidP="00BB0F55">
            <w:pPr>
              <w:rPr>
                <w:rFonts w:hAnsi="宋体" w:hint="eastAsia"/>
                <w:szCs w:val="21"/>
              </w:rPr>
            </w:pPr>
            <w:r>
              <w:rPr>
                <w:rFonts w:hAnsi="宋体" w:hint="eastAsia"/>
                <w:szCs w:val="21"/>
              </w:rPr>
              <w:t>约束条件</w:t>
            </w:r>
          </w:p>
        </w:tc>
        <w:tc>
          <w:tcPr>
            <w:tcW w:w="7188" w:type="dxa"/>
          </w:tcPr>
          <w:p w14:paraId="5265655B" w14:textId="77777777" w:rsidR="00106077" w:rsidRDefault="00106077" w:rsidP="00BB0F55">
            <w:pPr>
              <w:pStyle w:val="aa"/>
              <w:spacing w:line="240" w:lineRule="auto"/>
              <w:rPr>
                <w:rFonts w:ascii="宋体" w:hAnsi="宋体" w:hint="eastAsia"/>
                <w:b/>
              </w:rPr>
            </w:pPr>
            <w:r>
              <w:rPr>
                <w:rFonts w:ascii="宋体" w:hAnsi="宋体" w:hint="eastAsia"/>
                <w:b/>
              </w:rPr>
              <w:t>参考4</w:t>
            </w:r>
            <w:r>
              <w:rPr>
                <w:rFonts w:ascii="宋体" w:hAnsi="宋体"/>
                <w:b/>
              </w:rPr>
              <w:t>.4</w:t>
            </w:r>
            <w:r>
              <w:rPr>
                <w:rFonts w:ascii="宋体" w:hAnsi="宋体" w:hint="eastAsia"/>
                <w:b/>
              </w:rPr>
              <w:t>、4</w:t>
            </w:r>
            <w:r>
              <w:rPr>
                <w:rFonts w:ascii="宋体" w:hAnsi="宋体"/>
                <w:b/>
              </w:rPr>
              <w:t>.5</w:t>
            </w:r>
            <w:r>
              <w:rPr>
                <w:rFonts w:ascii="宋体" w:hAnsi="宋体" w:hint="eastAsia"/>
                <w:b/>
              </w:rPr>
              <w:t>、</w:t>
            </w:r>
            <w:r>
              <w:rPr>
                <w:rFonts w:ascii="宋体" w:hAnsi="宋体"/>
                <w:b/>
              </w:rPr>
              <w:t>4.6</w:t>
            </w:r>
            <w:r>
              <w:rPr>
                <w:rFonts w:ascii="宋体" w:hAnsi="宋体" w:hint="eastAsia"/>
                <w:b/>
              </w:rPr>
              <w:t>工资项目管理、固定工资管理和导入项目条例</w:t>
            </w:r>
          </w:p>
        </w:tc>
      </w:tr>
      <w:tr w:rsidR="003F3CBA" w14:paraId="5C07FE83" w14:textId="77777777" w:rsidTr="00BB0F55">
        <w:tblPrEx>
          <w:tblCellMar>
            <w:top w:w="0" w:type="dxa"/>
            <w:bottom w:w="0" w:type="dxa"/>
          </w:tblCellMar>
        </w:tblPrEx>
        <w:trPr>
          <w:cantSplit/>
        </w:trPr>
        <w:tc>
          <w:tcPr>
            <w:tcW w:w="1232" w:type="dxa"/>
          </w:tcPr>
          <w:p w14:paraId="4CE78542" w14:textId="77777777" w:rsidR="003F3CBA" w:rsidRDefault="003F3CBA" w:rsidP="00BB0F55">
            <w:pPr>
              <w:rPr>
                <w:rFonts w:hAnsi="宋体" w:hint="eastAsia"/>
                <w:szCs w:val="21"/>
              </w:rPr>
            </w:pPr>
            <w:r>
              <w:rPr>
                <w:rFonts w:hAnsi="宋体" w:hint="eastAsia"/>
                <w:szCs w:val="21"/>
              </w:rPr>
              <w:t>相关查询</w:t>
            </w:r>
          </w:p>
        </w:tc>
        <w:tc>
          <w:tcPr>
            <w:tcW w:w="7188" w:type="dxa"/>
          </w:tcPr>
          <w:p w14:paraId="68F00BF7" w14:textId="77777777" w:rsidR="003F3CBA" w:rsidRPr="00E81B66" w:rsidRDefault="003F3CBA" w:rsidP="00BB0F55">
            <w:pPr>
              <w:pStyle w:val="aa"/>
              <w:spacing w:line="240" w:lineRule="auto"/>
              <w:rPr>
                <w:rFonts w:hint="eastAsia"/>
                <w:b/>
              </w:rPr>
            </w:pPr>
            <w:r>
              <w:rPr>
                <w:rFonts w:ascii="宋体" w:hAnsi="宋体" w:hint="eastAsia"/>
                <w:b/>
              </w:rPr>
              <w:t>查询员工信息列表：</w:t>
            </w:r>
            <w:r>
              <w:rPr>
                <w:rFonts w:hint="eastAsia"/>
                <w:b/>
              </w:rPr>
              <w:t>可以根据部门名、查询</w:t>
            </w:r>
            <w:r>
              <w:rPr>
                <w:rFonts w:ascii="宋体" w:hAnsi="宋体" w:hint="eastAsia"/>
                <w:b/>
              </w:rPr>
              <w:t>员工信息</w:t>
            </w:r>
            <w:r>
              <w:rPr>
                <w:rFonts w:hint="eastAsia"/>
                <w:b/>
              </w:rPr>
              <w:t>列表。</w:t>
            </w:r>
          </w:p>
        </w:tc>
      </w:tr>
      <w:tr w:rsidR="003F3CBA" w14:paraId="4106864E" w14:textId="77777777" w:rsidTr="00BB0F55">
        <w:tblPrEx>
          <w:tblCellMar>
            <w:top w:w="0" w:type="dxa"/>
            <w:bottom w:w="0" w:type="dxa"/>
          </w:tblCellMar>
        </w:tblPrEx>
        <w:trPr>
          <w:cantSplit/>
        </w:trPr>
        <w:tc>
          <w:tcPr>
            <w:tcW w:w="1232" w:type="dxa"/>
          </w:tcPr>
          <w:p w14:paraId="39BBC421" w14:textId="77777777" w:rsidR="003F3CBA" w:rsidRDefault="003F3CBA" w:rsidP="00BB0F55">
            <w:pPr>
              <w:rPr>
                <w:rFonts w:hAnsi="宋体" w:hint="eastAsia"/>
                <w:szCs w:val="21"/>
              </w:rPr>
            </w:pPr>
            <w:r>
              <w:rPr>
                <w:rFonts w:hAnsi="宋体" w:hint="eastAsia"/>
                <w:szCs w:val="21"/>
              </w:rPr>
              <w:t>其他需求</w:t>
            </w:r>
          </w:p>
        </w:tc>
        <w:tc>
          <w:tcPr>
            <w:tcW w:w="7188" w:type="dxa"/>
          </w:tcPr>
          <w:p w14:paraId="735FE5F9" w14:textId="77777777" w:rsidR="003F3CBA" w:rsidRDefault="003F3CBA" w:rsidP="00BB0F55">
            <w:pPr>
              <w:pStyle w:val="aa"/>
              <w:rPr>
                <w:rFonts w:ascii="宋体" w:hAnsi="宋体" w:hint="eastAsia"/>
                <w:b/>
              </w:rPr>
            </w:pPr>
            <w:r>
              <w:rPr>
                <w:rFonts w:ascii="宋体" w:hAnsi="宋体" w:hint="eastAsia"/>
                <w:b/>
              </w:rPr>
              <w:t>无</w:t>
            </w:r>
          </w:p>
        </w:tc>
      </w:tr>
      <w:tr w:rsidR="003F3CBA" w14:paraId="35A6A25D" w14:textId="77777777" w:rsidTr="00BB0F55">
        <w:tblPrEx>
          <w:tblCellMar>
            <w:top w:w="0" w:type="dxa"/>
            <w:bottom w:w="0" w:type="dxa"/>
          </w:tblCellMar>
        </w:tblPrEx>
        <w:trPr>
          <w:cantSplit/>
        </w:trPr>
        <w:tc>
          <w:tcPr>
            <w:tcW w:w="1232" w:type="dxa"/>
          </w:tcPr>
          <w:p w14:paraId="325B3A20" w14:textId="77777777" w:rsidR="003F3CBA" w:rsidRDefault="003F3CBA" w:rsidP="00BB0F55">
            <w:pPr>
              <w:rPr>
                <w:rFonts w:hAnsi="宋体" w:hint="eastAsia"/>
                <w:szCs w:val="21"/>
              </w:rPr>
            </w:pPr>
            <w:r>
              <w:rPr>
                <w:rFonts w:hAnsi="宋体" w:hint="eastAsia"/>
                <w:szCs w:val="21"/>
              </w:rPr>
              <w:t>裁剪说明</w:t>
            </w:r>
          </w:p>
        </w:tc>
        <w:tc>
          <w:tcPr>
            <w:tcW w:w="7188" w:type="dxa"/>
          </w:tcPr>
          <w:p w14:paraId="70D1A4A8" w14:textId="77777777" w:rsidR="003F3CBA" w:rsidRDefault="003F3CBA" w:rsidP="00BB0F55">
            <w:pPr>
              <w:pStyle w:val="aa"/>
              <w:rPr>
                <w:rFonts w:ascii="宋体" w:hAnsi="宋体" w:hint="eastAsia"/>
                <w:b/>
              </w:rPr>
            </w:pPr>
            <w:r>
              <w:rPr>
                <w:rFonts w:ascii="宋体" w:hAnsi="宋体" w:hint="eastAsia"/>
                <w:b/>
              </w:rPr>
              <w:t>不可裁剪</w:t>
            </w:r>
          </w:p>
        </w:tc>
      </w:tr>
    </w:tbl>
    <w:p w14:paraId="54AFA1D3" w14:textId="77777777" w:rsidR="003F3CBA" w:rsidRPr="004E50DA" w:rsidRDefault="003F3CBA" w:rsidP="003F3CBA">
      <w:pPr>
        <w:rPr>
          <w:rFonts w:hint="eastAsia"/>
        </w:rPr>
      </w:pPr>
    </w:p>
    <w:p w14:paraId="70E005E6" w14:textId="77777777" w:rsidR="003F3CBA" w:rsidRDefault="003F3CBA" w:rsidP="003F3CBA">
      <w:pPr>
        <w:pStyle w:val="3"/>
        <w:rPr>
          <w:rStyle w:val="Char"/>
          <w:rFonts w:ascii="黑体" w:eastAsia="黑体" w:hAnsi="黑体"/>
          <w:sz w:val="28"/>
        </w:rPr>
      </w:pPr>
      <w:bookmarkStart w:id="104" w:name="_Toc12542151"/>
      <w:r w:rsidRPr="006F778C">
        <w:rPr>
          <w:rStyle w:val="Char"/>
          <w:rFonts w:ascii="黑体" w:eastAsia="黑体" w:hAnsi="黑体" w:hint="eastAsia"/>
          <w:sz w:val="28"/>
        </w:rPr>
        <w:t>业务流程描述</w:t>
      </w:r>
      <w:bookmarkEnd w:id="104"/>
    </w:p>
    <w:p w14:paraId="5D4F381F" w14:textId="77777777" w:rsidR="003F3CBA" w:rsidRPr="00E4275E" w:rsidRDefault="00106077" w:rsidP="003F3CBA">
      <w:pPr>
        <w:jc w:val="center"/>
        <w:rPr>
          <w:rFonts w:hint="eastAsia"/>
        </w:rPr>
      </w:pPr>
      <w:r>
        <w:rPr>
          <w:noProof/>
        </w:rPr>
        <w:drawing>
          <wp:inline distT="0" distB="0" distL="0" distR="0" wp14:anchorId="5C91B449" wp14:editId="5CBE4A75">
            <wp:extent cx="1533211" cy="34982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7095" cy="3507135"/>
                    </a:xfrm>
                    <a:prstGeom prst="rect">
                      <a:avLst/>
                    </a:prstGeom>
                    <a:noFill/>
                    <a:ln>
                      <a:noFill/>
                    </a:ln>
                  </pic:spPr>
                </pic:pic>
              </a:graphicData>
            </a:graphic>
          </wp:inline>
        </w:drawing>
      </w:r>
    </w:p>
    <w:p w14:paraId="4328E8EF" w14:textId="77777777" w:rsidR="003F3CBA" w:rsidRPr="006F778C" w:rsidRDefault="003F3CBA" w:rsidP="003F3CBA">
      <w:pPr>
        <w:pStyle w:val="3"/>
        <w:rPr>
          <w:rStyle w:val="Char"/>
          <w:rFonts w:ascii="黑体" w:eastAsia="黑体" w:hAnsi="黑体"/>
          <w:sz w:val="28"/>
        </w:rPr>
      </w:pPr>
      <w:bookmarkStart w:id="105" w:name="_Toc12542152"/>
      <w:r w:rsidRPr="006F778C">
        <w:rPr>
          <w:rStyle w:val="Char"/>
          <w:rFonts w:ascii="黑体" w:eastAsia="黑体" w:hAnsi="黑体" w:hint="eastAsia"/>
          <w:sz w:val="28"/>
        </w:rPr>
        <w:t>数据描述</w:t>
      </w:r>
      <w:bookmarkEnd w:id="105"/>
    </w:p>
    <w:tbl>
      <w:tblPr>
        <w:tblW w:w="847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4680"/>
        <w:gridCol w:w="1080"/>
      </w:tblGrid>
      <w:tr w:rsidR="00106077" w14:paraId="6CFF9ABE" w14:textId="77777777" w:rsidTr="00106077">
        <w:trPr>
          <w:trHeight w:val="300"/>
        </w:trPr>
        <w:tc>
          <w:tcPr>
            <w:tcW w:w="2713" w:type="dxa"/>
            <w:shd w:val="clear" w:color="auto" w:fill="C0C0C0"/>
          </w:tcPr>
          <w:p w14:paraId="137CF357" w14:textId="77777777" w:rsidR="00106077" w:rsidRDefault="00106077" w:rsidP="00BB0F55">
            <w:pPr>
              <w:widowControl/>
              <w:jc w:val="center"/>
              <w:rPr>
                <w:rFonts w:ascii="LF Song" w:eastAsia="LF Song" w:hAnsi="宋体" w:cs="宋体"/>
                <w:szCs w:val="21"/>
              </w:rPr>
            </w:pPr>
            <w:r>
              <w:rPr>
                <w:rFonts w:ascii="LF Song" w:eastAsia="LF Song" w:hAnsi="宋体" w:cs="宋体" w:hint="eastAsia"/>
                <w:szCs w:val="21"/>
              </w:rPr>
              <w:t>名称</w:t>
            </w:r>
          </w:p>
        </w:tc>
        <w:tc>
          <w:tcPr>
            <w:tcW w:w="4680" w:type="dxa"/>
            <w:shd w:val="clear" w:color="auto" w:fill="C0C0C0"/>
          </w:tcPr>
          <w:p w14:paraId="3B901444" w14:textId="77777777" w:rsidR="00106077" w:rsidRDefault="00106077" w:rsidP="00BB0F55">
            <w:pPr>
              <w:widowControl/>
              <w:jc w:val="center"/>
              <w:rPr>
                <w:rFonts w:ascii="LF Song" w:eastAsia="LF Song" w:hAnsi="宋体" w:cs="宋体"/>
                <w:szCs w:val="21"/>
              </w:rPr>
            </w:pPr>
            <w:r>
              <w:rPr>
                <w:rFonts w:ascii="LF Song" w:eastAsia="LF Song" w:hAnsi="宋体" w:cs="宋体" w:hint="eastAsia"/>
                <w:szCs w:val="21"/>
              </w:rPr>
              <w:t>描述</w:t>
            </w:r>
          </w:p>
        </w:tc>
        <w:tc>
          <w:tcPr>
            <w:tcW w:w="1080" w:type="dxa"/>
            <w:shd w:val="clear" w:color="auto" w:fill="C0C0C0"/>
          </w:tcPr>
          <w:p w14:paraId="21664F5E" w14:textId="77777777" w:rsidR="00106077" w:rsidRDefault="00106077" w:rsidP="00BB0F55">
            <w:pPr>
              <w:widowControl/>
              <w:jc w:val="center"/>
              <w:rPr>
                <w:rFonts w:ascii="LF Song" w:eastAsia="LF Song" w:hAnsi="宋体" w:cs="宋体"/>
                <w:szCs w:val="21"/>
              </w:rPr>
            </w:pPr>
            <w:r>
              <w:rPr>
                <w:rFonts w:ascii="LF Song" w:eastAsia="LF Song" w:hAnsi="宋体" w:cs="宋体" w:hint="eastAsia"/>
                <w:szCs w:val="21"/>
              </w:rPr>
              <w:t>是否必添</w:t>
            </w:r>
          </w:p>
        </w:tc>
      </w:tr>
      <w:tr w:rsidR="00106077" w14:paraId="349F9FA9" w14:textId="77777777" w:rsidTr="00106077">
        <w:trPr>
          <w:trHeight w:val="300"/>
        </w:trPr>
        <w:tc>
          <w:tcPr>
            <w:tcW w:w="2713" w:type="dxa"/>
            <w:shd w:val="clear" w:color="auto" w:fill="FFFFFF"/>
          </w:tcPr>
          <w:p w14:paraId="24E063CF" w14:textId="77777777" w:rsidR="00106077" w:rsidRDefault="00106077" w:rsidP="00BB0F55">
            <w:pPr>
              <w:widowControl/>
              <w:jc w:val="center"/>
              <w:rPr>
                <w:rFonts w:hAnsi="宋体" w:cs="宋体"/>
                <w:szCs w:val="21"/>
              </w:rPr>
            </w:pPr>
            <w:r>
              <w:rPr>
                <w:rFonts w:hAnsi="宋体" w:cs="宋体" w:hint="eastAsia"/>
                <w:szCs w:val="21"/>
              </w:rPr>
              <w:t>部门</w:t>
            </w:r>
          </w:p>
        </w:tc>
        <w:tc>
          <w:tcPr>
            <w:tcW w:w="4680" w:type="dxa"/>
            <w:shd w:val="clear" w:color="auto" w:fill="FFFFFF"/>
          </w:tcPr>
          <w:p w14:paraId="4F61CE8B" w14:textId="77777777" w:rsidR="00106077" w:rsidRDefault="00106077" w:rsidP="00BB0F55">
            <w:pPr>
              <w:widowControl/>
              <w:jc w:val="left"/>
              <w:rPr>
                <w:rFonts w:ascii="LF Song" w:eastAsia="LF Song" w:hAnsi="宋体" w:cs="宋体"/>
                <w:szCs w:val="21"/>
              </w:rPr>
            </w:pPr>
            <w:r>
              <w:rPr>
                <w:rFonts w:ascii="LF Song" w:eastAsia="LF Song" w:hAnsi="宋体" w:cs="宋体" w:hint="eastAsia"/>
                <w:szCs w:val="21"/>
              </w:rPr>
              <w:t xml:space="preserve">　</w:t>
            </w:r>
          </w:p>
        </w:tc>
        <w:tc>
          <w:tcPr>
            <w:tcW w:w="1080" w:type="dxa"/>
            <w:shd w:val="clear" w:color="auto" w:fill="FFFFFF"/>
          </w:tcPr>
          <w:p w14:paraId="763D9C3C" w14:textId="77777777" w:rsidR="00106077" w:rsidRDefault="00106077" w:rsidP="00BB0F55">
            <w:pPr>
              <w:widowControl/>
              <w:jc w:val="center"/>
              <w:rPr>
                <w:rFonts w:ascii="LF Song" w:eastAsia="LF Song" w:hAnsi="宋体" w:cs="宋体"/>
                <w:szCs w:val="21"/>
              </w:rPr>
            </w:pPr>
            <w:r>
              <w:rPr>
                <w:rFonts w:ascii="LF Song" w:eastAsia="LF Song" w:hAnsi="宋体" w:cs="宋体" w:hint="eastAsia"/>
                <w:szCs w:val="21"/>
              </w:rPr>
              <w:t>是</w:t>
            </w:r>
          </w:p>
        </w:tc>
      </w:tr>
      <w:tr w:rsidR="00106077" w14:paraId="04AC500F" w14:textId="77777777" w:rsidTr="00106077">
        <w:trPr>
          <w:trHeight w:val="300"/>
        </w:trPr>
        <w:tc>
          <w:tcPr>
            <w:tcW w:w="2713" w:type="dxa"/>
            <w:shd w:val="clear" w:color="auto" w:fill="FFFFFF"/>
          </w:tcPr>
          <w:p w14:paraId="6ABCE597" w14:textId="77777777" w:rsidR="00106077" w:rsidRDefault="00106077" w:rsidP="00BB0F55">
            <w:pPr>
              <w:widowControl/>
              <w:jc w:val="center"/>
              <w:rPr>
                <w:rFonts w:hAnsi="宋体" w:cs="宋体"/>
                <w:szCs w:val="21"/>
              </w:rPr>
            </w:pPr>
            <w:r>
              <w:rPr>
                <w:rFonts w:hAnsi="宋体" w:cs="宋体" w:hint="eastAsia"/>
                <w:szCs w:val="21"/>
              </w:rPr>
              <w:t>月份</w:t>
            </w:r>
          </w:p>
        </w:tc>
        <w:tc>
          <w:tcPr>
            <w:tcW w:w="4680" w:type="dxa"/>
            <w:shd w:val="clear" w:color="auto" w:fill="FFFFFF"/>
          </w:tcPr>
          <w:p w14:paraId="6BC0D1D5" w14:textId="77777777" w:rsidR="00106077" w:rsidRDefault="00106077" w:rsidP="00BB0F55">
            <w:pPr>
              <w:widowControl/>
              <w:jc w:val="left"/>
              <w:rPr>
                <w:rFonts w:ascii="LF Song" w:eastAsia="LF Song" w:hAnsi="宋体" w:cs="宋体"/>
                <w:szCs w:val="21"/>
              </w:rPr>
            </w:pPr>
          </w:p>
        </w:tc>
        <w:tc>
          <w:tcPr>
            <w:tcW w:w="1080" w:type="dxa"/>
            <w:shd w:val="clear" w:color="auto" w:fill="FFFFFF"/>
          </w:tcPr>
          <w:p w14:paraId="5F3EBB82" w14:textId="77777777" w:rsidR="00106077" w:rsidRDefault="00106077" w:rsidP="00BB0F55">
            <w:pPr>
              <w:widowControl/>
              <w:jc w:val="center"/>
              <w:rPr>
                <w:rFonts w:ascii="LF Song" w:eastAsia="LF Song" w:hAnsi="宋体" w:cs="宋体"/>
                <w:szCs w:val="21"/>
              </w:rPr>
            </w:pPr>
            <w:r>
              <w:rPr>
                <w:rFonts w:ascii="LF Song" w:eastAsia="LF Song" w:hAnsi="宋体" w:cs="宋体" w:hint="eastAsia"/>
                <w:szCs w:val="21"/>
              </w:rPr>
              <w:t>是</w:t>
            </w:r>
          </w:p>
        </w:tc>
      </w:tr>
      <w:tr w:rsidR="00106077" w14:paraId="0781529F" w14:textId="77777777" w:rsidTr="00106077">
        <w:trPr>
          <w:trHeight w:val="300"/>
        </w:trPr>
        <w:tc>
          <w:tcPr>
            <w:tcW w:w="2713" w:type="dxa"/>
            <w:shd w:val="clear" w:color="auto" w:fill="FFFFFF"/>
          </w:tcPr>
          <w:p w14:paraId="6187FD27" w14:textId="77777777" w:rsidR="00106077" w:rsidRDefault="00106077" w:rsidP="00BB0F55">
            <w:pPr>
              <w:widowControl/>
              <w:jc w:val="center"/>
              <w:rPr>
                <w:rFonts w:hAnsi="宋体" w:cs="宋体" w:hint="eastAsia"/>
                <w:szCs w:val="21"/>
              </w:rPr>
            </w:pPr>
            <w:r>
              <w:rPr>
                <w:rFonts w:hAnsi="宋体" w:cs="宋体" w:hint="eastAsia"/>
                <w:szCs w:val="21"/>
              </w:rPr>
              <w:t>员工编号</w:t>
            </w:r>
          </w:p>
        </w:tc>
        <w:tc>
          <w:tcPr>
            <w:tcW w:w="4680" w:type="dxa"/>
            <w:shd w:val="clear" w:color="auto" w:fill="FFFFFF"/>
          </w:tcPr>
          <w:p w14:paraId="3907B9BA" w14:textId="77777777" w:rsidR="00106077" w:rsidRDefault="00106077" w:rsidP="00BB0F55">
            <w:pPr>
              <w:widowControl/>
              <w:jc w:val="left"/>
              <w:rPr>
                <w:rFonts w:ascii="LF Song" w:eastAsia="LF Song" w:hAnsi="宋体" w:cs="宋体" w:hint="eastAsia"/>
                <w:szCs w:val="21"/>
              </w:rPr>
            </w:pPr>
            <w:r>
              <w:rPr>
                <w:rFonts w:ascii="LF Song" w:eastAsia="LF Song" w:hAnsi="宋体" w:cs="宋体" w:hint="eastAsia"/>
                <w:szCs w:val="21"/>
              </w:rPr>
              <w:t>根据部门自动显示</w:t>
            </w:r>
          </w:p>
        </w:tc>
        <w:tc>
          <w:tcPr>
            <w:tcW w:w="1080" w:type="dxa"/>
            <w:shd w:val="clear" w:color="auto" w:fill="FFFFFF"/>
          </w:tcPr>
          <w:p w14:paraId="786CF85F" w14:textId="77777777" w:rsidR="00106077" w:rsidRPr="00CA384D" w:rsidRDefault="00106077" w:rsidP="00BB0F55">
            <w:pPr>
              <w:widowControl/>
              <w:jc w:val="center"/>
              <w:rPr>
                <w:rFonts w:hAnsi="宋体" w:cs="宋体" w:hint="eastAsia"/>
                <w:szCs w:val="21"/>
              </w:rPr>
            </w:pPr>
            <w:r>
              <w:rPr>
                <w:rFonts w:hAnsi="宋体" w:cs="宋体" w:hint="eastAsia"/>
                <w:szCs w:val="21"/>
              </w:rPr>
              <w:t>是</w:t>
            </w:r>
          </w:p>
        </w:tc>
      </w:tr>
      <w:tr w:rsidR="00106077" w14:paraId="2E14DB0C" w14:textId="77777777" w:rsidTr="00106077">
        <w:trPr>
          <w:trHeight w:val="300"/>
        </w:trPr>
        <w:tc>
          <w:tcPr>
            <w:tcW w:w="2713" w:type="dxa"/>
            <w:shd w:val="clear" w:color="auto" w:fill="FFFFFF"/>
          </w:tcPr>
          <w:p w14:paraId="074B45DA" w14:textId="77777777" w:rsidR="00106077" w:rsidRDefault="00106077" w:rsidP="00BB0F55">
            <w:pPr>
              <w:widowControl/>
              <w:jc w:val="center"/>
              <w:rPr>
                <w:rFonts w:hAnsi="宋体" w:cs="宋体" w:hint="eastAsia"/>
                <w:szCs w:val="21"/>
              </w:rPr>
            </w:pPr>
            <w:r>
              <w:rPr>
                <w:rFonts w:hAnsi="宋体" w:cs="宋体" w:hint="eastAsia"/>
                <w:szCs w:val="21"/>
              </w:rPr>
              <w:lastRenderedPageBreak/>
              <w:t>员工名</w:t>
            </w:r>
          </w:p>
        </w:tc>
        <w:tc>
          <w:tcPr>
            <w:tcW w:w="4680" w:type="dxa"/>
            <w:shd w:val="clear" w:color="auto" w:fill="FFFFFF"/>
          </w:tcPr>
          <w:p w14:paraId="6DC3767D" w14:textId="77777777" w:rsidR="00106077" w:rsidRDefault="00106077" w:rsidP="00BB0F55">
            <w:pPr>
              <w:widowControl/>
              <w:jc w:val="left"/>
              <w:rPr>
                <w:rFonts w:ascii="LF Song" w:eastAsia="LF Song" w:hAnsi="宋体" w:cs="宋体" w:hint="eastAsia"/>
                <w:szCs w:val="21"/>
              </w:rPr>
            </w:pPr>
            <w:r>
              <w:rPr>
                <w:rFonts w:ascii="LF Song" w:eastAsia="LF Song" w:hAnsi="宋体" w:cs="宋体" w:hint="eastAsia"/>
                <w:szCs w:val="21"/>
              </w:rPr>
              <w:t>根据部门自动显示</w:t>
            </w:r>
          </w:p>
        </w:tc>
        <w:tc>
          <w:tcPr>
            <w:tcW w:w="1080" w:type="dxa"/>
            <w:shd w:val="clear" w:color="auto" w:fill="FFFFFF"/>
          </w:tcPr>
          <w:p w14:paraId="7EA57F62" w14:textId="77777777" w:rsidR="00106077" w:rsidRDefault="00106077" w:rsidP="00BB0F55">
            <w:pPr>
              <w:widowControl/>
              <w:jc w:val="center"/>
              <w:rPr>
                <w:rFonts w:hAnsi="宋体" w:cs="宋体" w:hint="eastAsia"/>
                <w:szCs w:val="21"/>
              </w:rPr>
            </w:pPr>
            <w:r>
              <w:rPr>
                <w:rFonts w:hAnsi="宋体" w:cs="宋体" w:hint="eastAsia"/>
                <w:szCs w:val="21"/>
              </w:rPr>
              <w:t>是</w:t>
            </w:r>
          </w:p>
        </w:tc>
      </w:tr>
      <w:tr w:rsidR="00106077" w14:paraId="799992BC" w14:textId="77777777" w:rsidTr="00106077">
        <w:trPr>
          <w:trHeight w:val="300"/>
        </w:trPr>
        <w:tc>
          <w:tcPr>
            <w:tcW w:w="2713" w:type="dxa"/>
            <w:shd w:val="clear" w:color="auto" w:fill="FFFFFF"/>
          </w:tcPr>
          <w:p w14:paraId="71242C5B" w14:textId="77777777" w:rsidR="00106077" w:rsidRDefault="00106077" w:rsidP="00BB0F55">
            <w:pPr>
              <w:widowControl/>
              <w:jc w:val="center"/>
              <w:rPr>
                <w:rFonts w:hAnsi="宋体" w:cs="宋体" w:hint="eastAsia"/>
                <w:szCs w:val="21"/>
              </w:rPr>
            </w:pPr>
            <w:r>
              <w:rPr>
                <w:rFonts w:hAnsi="宋体" w:cs="宋体" w:hint="eastAsia"/>
                <w:szCs w:val="21"/>
              </w:rPr>
              <w:t>工资项目</w:t>
            </w:r>
          </w:p>
        </w:tc>
        <w:tc>
          <w:tcPr>
            <w:tcW w:w="4680" w:type="dxa"/>
            <w:shd w:val="clear" w:color="auto" w:fill="FFFFFF"/>
          </w:tcPr>
          <w:p w14:paraId="13C68676" w14:textId="77777777" w:rsidR="00106077" w:rsidRDefault="00106077" w:rsidP="00BB0F55">
            <w:pPr>
              <w:widowControl/>
              <w:jc w:val="left"/>
              <w:rPr>
                <w:rFonts w:ascii="LF Song" w:eastAsia="LF Song" w:hAnsi="宋体" w:cs="宋体" w:hint="eastAsia"/>
                <w:szCs w:val="21"/>
              </w:rPr>
            </w:pPr>
            <w:r>
              <w:rPr>
                <w:rFonts w:ascii="LF Song" w:eastAsia="LF Song" w:hAnsi="宋体" w:cs="宋体" w:hint="eastAsia"/>
                <w:szCs w:val="21"/>
              </w:rPr>
              <w:t>针对工资项目表中的每个项目的工资，对于固定项目的工资直接显示，不需要计算。对于计算项目的工资，需要计算得出。</w:t>
            </w:r>
          </w:p>
          <w:p w14:paraId="422129D2" w14:textId="77777777" w:rsidR="00106077" w:rsidRDefault="00106077" w:rsidP="00BB0F55">
            <w:pPr>
              <w:widowControl/>
              <w:jc w:val="left"/>
              <w:rPr>
                <w:rFonts w:ascii="LF Song" w:eastAsia="LF Song" w:hAnsi="宋体" w:cs="宋体" w:hint="eastAsia"/>
                <w:szCs w:val="21"/>
              </w:rPr>
            </w:pPr>
            <w:r>
              <w:rPr>
                <w:rFonts w:ascii="LF Song" w:eastAsia="LF Song" w:hAnsi="宋体" w:cs="宋体" w:hint="eastAsia"/>
                <w:szCs w:val="21"/>
              </w:rPr>
              <w:t>计算项目工资具体参考</w:t>
            </w:r>
            <w:smartTag w:uri="urn:schemas-microsoft-com:office:smarttags" w:element="chsdate">
              <w:smartTagPr>
                <w:attr w:name="Year" w:val="1899"/>
                <w:attr w:name="Month" w:val="12"/>
                <w:attr w:name="Day" w:val="30"/>
                <w:attr w:name="IsLunarDate" w:val="False"/>
                <w:attr w:name="IsROCDate" w:val="False"/>
              </w:smartTagPr>
              <w:r>
                <w:rPr>
                  <w:rFonts w:ascii="LF Song" w:eastAsia="LF Song" w:hAnsi="宋体" w:cs="宋体" w:hint="eastAsia"/>
                  <w:szCs w:val="21"/>
                </w:rPr>
                <w:t>3.2.1</w:t>
              </w:r>
            </w:smartTag>
            <w:r>
              <w:rPr>
                <w:rFonts w:ascii="LF Song" w:eastAsia="LF Song" w:hAnsi="宋体" w:cs="宋体" w:hint="eastAsia"/>
                <w:szCs w:val="21"/>
              </w:rPr>
              <w:t>中的类型为计算项目的记录。</w:t>
            </w:r>
          </w:p>
          <w:p w14:paraId="0D4E25AC" w14:textId="77777777" w:rsidR="00106077" w:rsidRDefault="00106077" w:rsidP="00BB0F55">
            <w:pPr>
              <w:widowControl/>
              <w:jc w:val="left"/>
              <w:rPr>
                <w:rFonts w:ascii="LF Song" w:eastAsia="LF Song" w:hAnsi="宋体" w:cs="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LF Song" w:eastAsia="LF Song" w:hAnsi="宋体" w:cs="宋体" w:hint="eastAsia"/>
                  <w:szCs w:val="21"/>
                </w:rPr>
                <w:t>3.2.1</w:t>
              </w:r>
            </w:smartTag>
            <w:r>
              <w:rPr>
                <w:rFonts w:ascii="LF Song" w:eastAsia="LF Song" w:hAnsi="宋体" w:cs="宋体" w:hint="eastAsia"/>
                <w:szCs w:val="21"/>
              </w:rPr>
              <w:t>中的所有记录，都应该在此处显示。也可参考如下示意图表。</w:t>
            </w:r>
          </w:p>
          <w:p w14:paraId="0A07FCCC" w14:textId="77777777" w:rsidR="00106077" w:rsidRDefault="00106077" w:rsidP="00BB0F55">
            <w:pPr>
              <w:widowControl/>
              <w:jc w:val="left"/>
              <w:rPr>
                <w:rFonts w:ascii="LF Song" w:eastAsia="LF Song" w:hAnsi="宋体" w:cs="宋体" w:hint="eastAsia"/>
                <w:szCs w:val="21"/>
              </w:rPr>
            </w:pPr>
          </w:p>
        </w:tc>
        <w:tc>
          <w:tcPr>
            <w:tcW w:w="1080" w:type="dxa"/>
            <w:shd w:val="clear" w:color="auto" w:fill="FFFFFF"/>
          </w:tcPr>
          <w:p w14:paraId="6F79D242" w14:textId="77777777" w:rsidR="00106077" w:rsidRDefault="00106077" w:rsidP="00BB0F55">
            <w:pPr>
              <w:widowControl/>
              <w:jc w:val="center"/>
              <w:rPr>
                <w:ins w:id="106" w:author="USER" w:date="2010-05-28T16:35:00Z"/>
                <w:rFonts w:hAnsi="宋体" w:cs="宋体" w:hint="eastAsia"/>
                <w:szCs w:val="21"/>
              </w:rPr>
            </w:pPr>
            <w:proofErr w:type="gramStart"/>
            <w:r>
              <w:rPr>
                <w:rFonts w:hAnsi="宋体" w:cs="宋体" w:hint="eastAsia"/>
                <w:szCs w:val="21"/>
              </w:rPr>
              <w:t>否</w:t>
            </w:r>
            <w:proofErr w:type="gramEnd"/>
          </w:p>
          <w:p w14:paraId="2F841800" w14:textId="77777777" w:rsidR="00106077" w:rsidRDefault="00106077" w:rsidP="00BB0F55">
            <w:pPr>
              <w:widowControl/>
              <w:jc w:val="center"/>
              <w:rPr>
                <w:rFonts w:hAnsi="宋体" w:cs="宋体" w:hint="eastAsia"/>
                <w:szCs w:val="21"/>
              </w:rPr>
            </w:pPr>
          </w:p>
        </w:tc>
      </w:tr>
      <w:tr w:rsidR="00106077" w14:paraId="2AD8CC70" w14:textId="77777777" w:rsidTr="00106077">
        <w:trPr>
          <w:trHeight w:val="300"/>
          <w:ins w:id="107" w:author="USER" w:date="2010-05-28T16:35:00Z"/>
        </w:trPr>
        <w:tc>
          <w:tcPr>
            <w:tcW w:w="2713" w:type="dxa"/>
            <w:shd w:val="clear" w:color="auto" w:fill="FFFFFF"/>
          </w:tcPr>
          <w:p w14:paraId="139F353A" w14:textId="77777777" w:rsidR="00106077" w:rsidRDefault="00106077" w:rsidP="00BB0F55">
            <w:pPr>
              <w:widowControl/>
              <w:jc w:val="center"/>
              <w:rPr>
                <w:ins w:id="108" w:author="USER" w:date="2010-05-28T16:35:00Z"/>
                <w:rFonts w:hAnsi="宋体" w:cs="宋体" w:hint="eastAsia"/>
                <w:szCs w:val="21"/>
              </w:rPr>
            </w:pPr>
            <w:r>
              <w:rPr>
                <w:rFonts w:hAnsi="宋体" w:cs="宋体" w:hint="eastAsia"/>
                <w:szCs w:val="21"/>
              </w:rPr>
              <w:t>金额</w:t>
            </w:r>
          </w:p>
        </w:tc>
        <w:tc>
          <w:tcPr>
            <w:tcW w:w="4680" w:type="dxa"/>
            <w:shd w:val="clear" w:color="auto" w:fill="FFFFFF"/>
          </w:tcPr>
          <w:p w14:paraId="5DC9C085" w14:textId="77777777" w:rsidR="00106077" w:rsidRDefault="00106077" w:rsidP="00BB0F55">
            <w:pPr>
              <w:widowControl/>
              <w:jc w:val="left"/>
              <w:rPr>
                <w:ins w:id="109" w:author="USER" w:date="2010-05-28T16:35:00Z"/>
                <w:rFonts w:ascii="LF Song" w:eastAsia="LF Song" w:hAnsi="宋体" w:cs="宋体" w:hint="eastAsia"/>
                <w:szCs w:val="21"/>
              </w:rPr>
            </w:pPr>
            <w:r>
              <w:rPr>
                <w:rFonts w:ascii="LF Song" w:eastAsia="LF Song" w:hAnsi="宋体" w:cs="宋体" w:hint="eastAsia"/>
                <w:szCs w:val="21"/>
              </w:rPr>
              <w:t>具体每个员工每个工资项目的计算值。</w:t>
            </w:r>
          </w:p>
        </w:tc>
        <w:tc>
          <w:tcPr>
            <w:tcW w:w="1080" w:type="dxa"/>
            <w:shd w:val="clear" w:color="auto" w:fill="FFFFFF"/>
          </w:tcPr>
          <w:p w14:paraId="1FEB8EFA" w14:textId="77777777" w:rsidR="00106077" w:rsidRDefault="00106077" w:rsidP="00BB0F55">
            <w:pPr>
              <w:widowControl/>
              <w:jc w:val="center"/>
              <w:rPr>
                <w:ins w:id="110" w:author="USER" w:date="2010-05-28T16:35:00Z"/>
                <w:rFonts w:hAnsi="宋体" w:cs="宋体" w:hint="eastAsia"/>
                <w:szCs w:val="21"/>
              </w:rPr>
            </w:pPr>
          </w:p>
        </w:tc>
      </w:tr>
    </w:tbl>
    <w:p w14:paraId="5A27A054" w14:textId="77777777" w:rsidR="003F3CBA" w:rsidRDefault="003F3CBA" w:rsidP="004E50DA">
      <w:pPr>
        <w:pStyle w:val="aff4"/>
        <w:ind w:left="420" w:firstLineChars="0" w:firstLine="0"/>
      </w:pPr>
    </w:p>
    <w:p w14:paraId="3D3EA6D5" w14:textId="77777777" w:rsidR="00106077" w:rsidRDefault="00106077" w:rsidP="00106077">
      <w:pPr>
        <w:pStyle w:val="20"/>
        <w:rPr>
          <w:sz w:val="32"/>
        </w:rPr>
      </w:pPr>
      <w:bookmarkStart w:id="111" w:name="_Toc12542153"/>
      <w:r>
        <w:rPr>
          <w:rFonts w:hint="eastAsia"/>
          <w:sz w:val="32"/>
        </w:rPr>
        <w:t>报表</w:t>
      </w:r>
      <w:r>
        <w:rPr>
          <w:rFonts w:hint="eastAsia"/>
          <w:sz w:val="32"/>
        </w:rPr>
        <w:t>管理</w:t>
      </w:r>
      <w:bookmarkEnd w:id="111"/>
    </w:p>
    <w:p w14:paraId="27931DEF" w14:textId="77777777" w:rsidR="00106077" w:rsidRDefault="00106077" w:rsidP="00106077">
      <w:pPr>
        <w:pStyle w:val="3"/>
        <w:rPr>
          <w:rStyle w:val="Char"/>
          <w:rFonts w:ascii="黑体" w:eastAsia="黑体" w:hAnsi="黑体"/>
          <w:sz w:val="28"/>
        </w:rPr>
      </w:pPr>
      <w:bookmarkStart w:id="112" w:name="_Toc12542154"/>
      <w:r w:rsidRPr="008B6D40">
        <w:rPr>
          <w:rStyle w:val="Char"/>
          <w:rFonts w:ascii="黑体" w:eastAsia="黑体" w:hAnsi="黑体" w:hint="eastAsia"/>
          <w:sz w:val="28"/>
        </w:rPr>
        <w:t>需求描述</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106077" w14:paraId="059C2236" w14:textId="77777777" w:rsidTr="00BB0F55">
        <w:tblPrEx>
          <w:tblCellMar>
            <w:top w:w="0" w:type="dxa"/>
            <w:bottom w:w="0" w:type="dxa"/>
          </w:tblCellMar>
        </w:tblPrEx>
        <w:trPr>
          <w:cantSplit/>
          <w:jc w:val="center"/>
        </w:trPr>
        <w:tc>
          <w:tcPr>
            <w:tcW w:w="8528" w:type="dxa"/>
            <w:gridSpan w:val="2"/>
            <w:shd w:val="clear" w:color="auto" w:fill="CCCCCC"/>
          </w:tcPr>
          <w:p w14:paraId="51F02A85" w14:textId="77777777" w:rsidR="00106077" w:rsidRDefault="00106077" w:rsidP="00BB0F55">
            <w:pPr>
              <w:jc w:val="center"/>
              <w:rPr>
                <w:rFonts w:hAnsi="宋体" w:hint="eastAsia"/>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06077" w14:paraId="3BD13F78" w14:textId="77777777" w:rsidTr="00BB0F55">
        <w:tblPrEx>
          <w:tblCellMar>
            <w:top w:w="0" w:type="dxa"/>
            <w:bottom w:w="0" w:type="dxa"/>
          </w:tblCellMar>
        </w:tblPrEx>
        <w:trPr>
          <w:cantSplit/>
          <w:jc w:val="center"/>
        </w:trPr>
        <w:tc>
          <w:tcPr>
            <w:tcW w:w="1340" w:type="dxa"/>
          </w:tcPr>
          <w:p w14:paraId="51D928B0" w14:textId="77777777" w:rsidR="00106077" w:rsidRDefault="00106077" w:rsidP="00BB0F55">
            <w:pPr>
              <w:rPr>
                <w:rFonts w:hAnsi="宋体" w:hint="eastAsia"/>
                <w:szCs w:val="21"/>
              </w:rPr>
            </w:pPr>
            <w:r>
              <w:rPr>
                <w:rFonts w:hAnsi="宋体" w:hint="eastAsia"/>
                <w:szCs w:val="21"/>
              </w:rPr>
              <w:t>功能名称</w:t>
            </w:r>
          </w:p>
        </w:tc>
        <w:tc>
          <w:tcPr>
            <w:tcW w:w="7188" w:type="dxa"/>
          </w:tcPr>
          <w:p w14:paraId="12FAD530" w14:textId="77777777" w:rsidR="00106077" w:rsidRDefault="00106077" w:rsidP="00BB0F55">
            <w:pPr>
              <w:rPr>
                <w:rFonts w:hAnsi="宋体" w:hint="eastAsia"/>
                <w:szCs w:val="21"/>
              </w:rPr>
            </w:pPr>
            <w:r>
              <w:rPr>
                <w:rFonts w:hAnsi="宋体" w:hint="eastAsia"/>
                <w:szCs w:val="21"/>
              </w:rPr>
              <w:t>报表管理</w:t>
            </w:r>
          </w:p>
        </w:tc>
      </w:tr>
      <w:tr w:rsidR="00106077" w14:paraId="7C1D77BB" w14:textId="77777777" w:rsidTr="00BB0F55">
        <w:tblPrEx>
          <w:tblCellMar>
            <w:top w:w="0" w:type="dxa"/>
            <w:bottom w:w="0" w:type="dxa"/>
          </w:tblCellMar>
        </w:tblPrEx>
        <w:trPr>
          <w:cantSplit/>
          <w:jc w:val="center"/>
        </w:trPr>
        <w:tc>
          <w:tcPr>
            <w:tcW w:w="1340" w:type="dxa"/>
          </w:tcPr>
          <w:p w14:paraId="657CBECD" w14:textId="77777777" w:rsidR="00106077" w:rsidRDefault="00106077" w:rsidP="00BB0F55">
            <w:pPr>
              <w:rPr>
                <w:rFonts w:hAnsi="宋体" w:hint="eastAsia"/>
                <w:szCs w:val="21"/>
              </w:rPr>
            </w:pPr>
            <w:r>
              <w:rPr>
                <w:rFonts w:hAnsi="宋体" w:hint="eastAsia"/>
                <w:szCs w:val="21"/>
              </w:rPr>
              <w:t>优先级</w:t>
            </w:r>
          </w:p>
        </w:tc>
        <w:tc>
          <w:tcPr>
            <w:tcW w:w="7188" w:type="dxa"/>
          </w:tcPr>
          <w:p w14:paraId="7DB0A100" w14:textId="77777777" w:rsidR="00106077" w:rsidRDefault="00106077" w:rsidP="00BB0F55">
            <w:pPr>
              <w:rPr>
                <w:rFonts w:hAnsi="宋体" w:hint="eastAsia"/>
                <w:szCs w:val="21"/>
              </w:rPr>
            </w:pPr>
            <w:r>
              <w:rPr>
                <w:rFonts w:hAnsi="宋体" w:hint="eastAsia"/>
                <w:szCs w:val="21"/>
              </w:rPr>
              <w:t>低</w:t>
            </w:r>
          </w:p>
        </w:tc>
      </w:tr>
      <w:tr w:rsidR="00106077" w:rsidRPr="00E7446E" w14:paraId="5A3A2277" w14:textId="77777777" w:rsidTr="00BB0F55">
        <w:tblPrEx>
          <w:tblCellMar>
            <w:top w:w="0" w:type="dxa"/>
            <w:bottom w:w="0" w:type="dxa"/>
          </w:tblCellMar>
        </w:tblPrEx>
        <w:trPr>
          <w:cantSplit/>
          <w:jc w:val="center"/>
        </w:trPr>
        <w:tc>
          <w:tcPr>
            <w:tcW w:w="1340" w:type="dxa"/>
          </w:tcPr>
          <w:p w14:paraId="11872F28" w14:textId="77777777" w:rsidR="00106077" w:rsidRDefault="00106077" w:rsidP="00BB0F55">
            <w:pPr>
              <w:rPr>
                <w:rFonts w:hAnsi="宋体" w:hint="eastAsia"/>
                <w:szCs w:val="21"/>
              </w:rPr>
            </w:pPr>
            <w:r>
              <w:rPr>
                <w:rFonts w:hAnsi="宋体" w:hint="eastAsia"/>
                <w:szCs w:val="21"/>
              </w:rPr>
              <w:t>业务背景</w:t>
            </w:r>
          </w:p>
        </w:tc>
        <w:tc>
          <w:tcPr>
            <w:tcW w:w="7188" w:type="dxa"/>
          </w:tcPr>
          <w:p w14:paraId="0A28CC81" w14:textId="77777777" w:rsidR="00106077" w:rsidRPr="00E7446E" w:rsidRDefault="00106077" w:rsidP="00BB0F55">
            <w:pPr>
              <w:rPr>
                <w:rFonts w:hAnsi="宋体" w:hint="eastAsia"/>
                <w:szCs w:val="21"/>
              </w:rPr>
            </w:pPr>
            <w:r>
              <w:rPr>
                <w:rFonts w:hAnsi="宋体" w:hint="eastAsia"/>
                <w:szCs w:val="21"/>
              </w:rPr>
              <w:t>系统要定期提供一些报表，如查询每个月的各部门员工的工资表、统计每个月、每个部门、每名员工的工资汇总表。</w:t>
            </w:r>
          </w:p>
        </w:tc>
      </w:tr>
      <w:tr w:rsidR="00106077" w14:paraId="53776D2F" w14:textId="77777777" w:rsidTr="00BB0F55">
        <w:tblPrEx>
          <w:tblCellMar>
            <w:top w:w="0" w:type="dxa"/>
            <w:bottom w:w="0" w:type="dxa"/>
          </w:tblCellMar>
        </w:tblPrEx>
        <w:trPr>
          <w:cantSplit/>
          <w:jc w:val="center"/>
        </w:trPr>
        <w:tc>
          <w:tcPr>
            <w:tcW w:w="1340" w:type="dxa"/>
          </w:tcPr>
          <w:p w14:paraId="03491284" w14:textId="77777777" w:rsidR="00106077" w:rsidRDefault="00106077" w:rsidP="00BB0F55">
            <w:pPr>
              <w:rPr>
                <w:rFonts w:hAnsi="宋体" w:hint="eastAsia"/>
                <w:szCs w:val="21"/>
              </w:rPr>
            </w:pPr>
            <w:r>
              <w:rPr>
                <w:rFonts w:hAnsi="宋体" w:hint="eastAsia"/>
                <w:szCs w:val="21"/>
              </w:rPr>
              <w:t>功能说明</w:t>
            </w:r>
          </w:p>
        </w:tc>
        <w:tc>
          <w:tcPr>
            <w:tcW w:w="7188" w:type="dxa"/>
          </w:tcPr>
          <w:p w14:paraId="2557F8EB" w14:textId="77777777" w:rsidR="00106077" w:rsidRDefault="00106077" w:rsidP="00BB0F55">
            <w:pPr>
              <w:adjustRightInd w:val="0"/>
              <w:spacing w:line="312" w:lineRule="atLeast"/>
              <w:ind w:left="420"/>
              <w:textAlignment w:val="baseline"/>
              <w:rPr>
                <w:ins w:id="113" w:author="IBM" w:date="2010-05-26T16:42:00Z"/>
                <w:rFonts w:hAnsi="宋体" w:hint="eastAsia"/>
                <w:szCs w:val="21"/>
              </w:rPr>
            </w:pPr>
            <w:r>
              <w:rPr>
                <w:rFonts w:hAnsi="宋体" w:hint="eastAsia"/>
                <w:szCs w:val="21"/>
              </w:rPr>
              <w:t>1</w:t>
            </w:r>
            <w:r>
              <w:rPr>
                <w:rFonts w:hAnsi="宋体" w:hint="eastAsia"/>
                <w:szCs w:val="21"/>
              </w:rPr>
              <w:t>、工资查询报表</w:t>
            </w:r>
            <w:ins w:id="114" w:author="USER" w:date="2010-05-26T15:35:00Z">
              <w:r>
                <w:rPr>
                  <w:rFonts w:hAnsi="宋体" w:hint="eastAsia"/>
                  <w:szCs w:val="21"/>
                </w:rPr>
                <w:t>:</w:t>
              </w:r>
            </w:ins>
          </w:p>
          <w:p w14:paraId="3AF5143C" w14:textId="77777777" w:rsidR="00106077" w:rsidRDefault="00106077" w:rsidP="00BB0F55">
            <w:pPr>
              <w:adjustRightInd w:val="0"/>
              <w:spacing w:line="312" w:lineRule="atLeast"/>
              <w:ind w:left="420"/>
              <w:textAlignment w:val="baseline"/>
              <w:rPr>
                <w:rFonts w:hAnsi="宋体" w:hint="eastAsia"/>
                <w:szCs w:val="21"/>
              </w:rPr>
            </w:pPr>
            <w:r>
              <w:rPr>
                <w:rFonts w:hAnsi="宋体" w:hint="eastAsia"/>
                <w:szCs w:val="21"/>
              </w:rPr>
              <w:t>2</w:t>
            </w:r>
            <w:r>
              <w:rPr>
                <w:rFonts w:hAnsi="宋体" w:hint="eastAsia"/>
                <w:szCs w:val="21"/>
              </w:rPr>
              <w:t>、打印工资条</w:t>
            </w:r>
          </w:p>
          <w:p w14:paraId="67160980" w14:textId="77777777" w:rsidR="00106077" w:rsidRDefault="00106077" w:rsidP="00BB0F55">
            <w:pPr>
              <w:adjustRightInd w:val="0"/>
              <w:spacing w:line="312" w:lineRule="atLeast"/>
              <w:ind w:left="420"/>
              <w:textAlignment w:val="baseline"/>
              <w:rPr>
                <w:rFonts w:hAnsi="宋体" w:hint="eastAsia"/>
                <w:szCs w:val="21"/>
              </w:rPr>
            </w:pPr>
            <w:ins w:id="115" w:author="IBM" w:date="2010-05-26T16:42:00Z">
              <w:r>
                <w:rPr>
                  <w:rFonts w:hAnsi="宋体" w:hint="eastAsia"/>
                  <w:szCs w:val="21"/>
                </w:rPr>
                <w:t>3</w:t>
              </w:r>
            </w:ins>
            <w:r>
              <w:rPr>
                <w:rFonts w:hAnsi="宋体" w:hint="eastAsia"/>
                <w:szCs w:val="21"/>
              </w:rPr>
              <w:t>、工资统计报表</w:t>
            </w:r>
          </w:p>
        </w:tc>
      </w:tr>
      <w:tr w:rsidR="00106077" w14:paraId="7853DC79" w14:textId="77777777" w:rsidTr="00BB0F55">
        <w:tblPrEx>
          <w:tblCellMar>
            <w:top w:w="0" w:type="dxa"/>
            <w:bottom w:w="0" w:type="dxa"/>
          </w:tblCellMar>
        </w:tblPrEx>
        <w:trPr>
          <w:cantSplit/>
          <w:jc w:val="center"/>
        </w:trPr>
        <w:tc>
          <w:tcPr>
            <w:tcW w:w="1340" w:type="dxa"/>
          </w:tcPr>
          <w:p w14:paraId="27A47D51" w14:textId="77777777" w:rsidR="00106077" w:rsidRDefault="00106077" w:rsidP="00BB0F55">
            <w:pPr>
              <w:rPr>
                <w:rFonts w:hAnsi="宋体" w:hint="eastAsia"/>
                <w:szCs w:val="21"/>
              </w:rPr>
            </w:pPr>
            <w:r>
              <w:rPr>
                <w:rFonts w:hAnsi="宋体" w:hint="eastAsia"/>
                <w:szCs w:val="21"/>
              </w:rPr>
              <w:t>约束条件</w:t>
            </w:r>
          </w:p>
        </w:tc>
        <w:tc>
          <w:tcPr>
            <w:tcW w:w="7188" w:type="dxa"/>
          </w:tcPr>
          <w:p w14:paraId="6C684CB6" w14:textId="77777777" w:rsidR="00106077" w:rsidRDefault="00106077" w:rsidP="00BB0F55">
            <w:pPr>
              <w:pStyle w:val="aa"/>
              <w:rPr>
                <w:rFonts w:ascii="宋体" w:hAnsi="宋体" w:hint="eastAsia"/>
                <w:b/>
              </w:rPr>
            </w:pPr>
            <w:r>
              <w:rPr>
                <w:rFonts w:ascii="宋体" w:hAnsi="宋体" w:hint="eastAsia"/>
                <w:b/>
              </w:rPr>
              <w:t>无</w:t>
            </w:r>
          </w:p>
        </w:tc>
      </w:tr>
      <w:tr w:rsidR="00106077" w14:paraId="073F9127" w14:textId="77777777" w:rsidTr="00BB0F55">
        <w:tblPrEx>
          <w:tblCellMar>
            <w:top w:w="0" w:type="dxa"/>
            <w:bottom w:w="0" w:type="dxa"/>
          </w:tblCellMar>
        </w:tblPrEx>
        <w:trPr>
          <w:cantSplit/>
          <w:jc w:val="center"/>
        </w:trPr>
        <w:tc>
          <w:tcPr>
            <w:tcW w:w="1340" w:type="dxa"/>
          </w:tcPr>
          <w:p w14:paraId="443DFFA0" w14:textId="77777777" w:rsidR="00106077" w:rsidRDefault="00106077" w:rsidP="00BB0F55">
            <w:pPr>
              <w:rPr>
                <w:rFonts w:hAnsi="宋体" w:hint="eastAsia"/>
                <w:szCs w:val="21"/>
              </w:rPr>
            </w:pPr>
            <w:r>
              <w:rPr>
                <w:rFonts w:hAnsi="宋体" w:hint="eastAsia"/>
                <w:szCs w:val="21"/>
              </w:rPr>
              <w:t>相关查询</w:t>
            </w:r>
          </w:p>
        </w:tc>
        <w:tc>
          <w:tcPr>
            <w:tcW w:w="7188" w:type="dxa"/>
          </w:tcPr>
          <w:p w14:paraId="198465BC" w14:textId="77777777" w:rsidR="00106077" w:rsidRDefault="00106077" w:rsidP="00BB0F55">
            <w:pPr>
              <w:rPr>
                <w:rFonts w:hAnsi="宋体" w:hint="eastAsia"/>
                <w:szCs w:val="21"/>
              </w:rPr>
            </w:pPr>
            <w:r>
              <w:rPr>
                <w:rFonts w:hAnsi="宋体" w:hint="eastAsia"/>
                <w:szCs w:val="21"/>
              </w:rPr>
              <w:t>参见报表格式说明</w:t>
            </w:r>
          </w:p>
        </w:tc>
      </w:tr>
      <w:tr w:rsidR="00106077" w14:paraId="4F35507B" w14:textId="77777777" w:rsidTr="00BB0F55">
        <w:tblPrEx>
          <w:tblCellMar>
            <w:top w:w="0" w:type="dxa"/>
            <w:bottom w:w="0" w:type="dxa"/>
          </w:tblCellMar>
        </w:tblPrEx>
        <w:trPr>
          <w:cantSplit/>
          <w:jc w:val="center"/>
        </w:trPr>
        <w:tc>
          <w:tcPr>
            <w:tcW w:w="1340" w:type="dxa"/>
          </w:tcPr>
          <w:p w14:paraId="2CB02CF5" w14:textId="77777777" w:rsidR="00106077" w:rsidRDefault="00106077" w:rsidP="00BB0F55">
            <w:pPr>
              <w:rPr>
                <w:rFonts w:hAnsi="宋体" w:hint="eastAsia"/>
                <w:szCs w:val="21"/>
              </w:rPr>
            </w:pPr>
            <w:r>
              <w:rPr>
                <w:rFonts w:hAnsi="宋体" w:hint="eastAsia"/>
                <w:szCs w:val="21"/>
              </w:rPr>
              <w:t>其他需求</w:t>
            </w:r>
          </w:p>
        </w:tc>
        <w:tc>
          <w:tcPr>
            <w:tcW w:w="7188" w:type="dxa"/>
          </w:tcPr>
          <w:p w14:paraId="7DB977C9" w14:textId="77777777" w:rsidR="00106077" w:rsidRDefault="00106077" w:rsidP="00BB0F55">
            <w:pPr>
              <w:pStyle w:val="aa"/>
              <w:rPr>
                <w:rFonts w:ascii="宋体" w:hAnsi="宋体" w:hint="eastAsia"/>
                <w:b/>
              </w:rPr>
            </w:pPr>
            <w:r>
              <w:rPr>
                <w:rFonts w:ascii="宋体" w:hAnsi="宋体" w:hint="eastAsia"/>
                <w:b/>
              </w:rPr>
              <w:t>无</w:t>
            </w:r>
          </w:p>
        </w:tc>
      </w:tr>
      <w:tr w:rsidR="00106077" w14:paraId="5B35363E" w14:textId="77777777" w:rsidTr="00BB0F55">
        <w:tblPrEx>
          <w:tblCellMar>
            <w:top w:w="0" w:type="dxa"/>
            <w:bottom w:w="0" w:type="dxa"/>
          </w:tblCellMar>
        </w:tblPrEx>
        <w:trPr>
          <w:cantSplit/>
          <w:jc w:val="center"/>
        </w:trPr>
        <w:tc>
          <w:tcPr>
            <w:tcW w:w="1340" w:type="dxa"/>
          </w:tcPr>
          <w:p w14:paraId="4B5D5F44" w14:textId="77777777" w:rsidR="00106077" w:rsidRDefault="00106077" w:rsidP="00BB0F55">
            <w:pPr>
              <w:rPr>
                <w:rFonts w:hAnsi="宋体" w:hint="eastAsia"/>
                <w:szCs w:val="21"/>
              </w:rPr>
            </w:pPr>
            <w:r>
              <w:rPr>
                <w:rFonts w:hAnsi="宋体" w:hint="eastAsia"/>
                <w:szCs w:val="21"/>
              </w:rPr>
              <w:t>裁剪说明</w:t>
            </w:r>
          </w:p>
        </w:tc>
        <w:tc>
          <w:tcPr>
            <w:tcW w:w="7188" w:type="dxa"/>
          </w:tcPr>
          <w:p w14:paraId="581C92B6" w14:textId="77777777" w:rsidR="00106077" w:rsidRDefault="00106077" w:rsidP="00BB0F55">
            <w:pPr>
              <w:pStyle w:val="aa"/>
              <w:rPr>
                <w:rFonts w:ascii="宋体" w:hAnsi="宋体" w:hint="eastAsia"/>
                <w:b/>
              </w:rPr>
            </w:pPr>
            <w:r>
              <w:rPr>
                <w:rFonts w:ascii="宋体" w:hAnsi="宋体" w:hint="eastAsia"/>
                <w:b/>
              </w:rPr>
              <w:t>可裁剪。</w:t>
            </w:r>
          </w:p>
        </w:tc>
      </w:tr>
    </w:tbl>
    <w:p w14:paraId="236ED878" w14:textId="77777777" w:rsidR="00106077" w:rsidRPr="004E50DA" w:rsidRDefault="00106077" w:rsidP="00106077">
      <w:pPr>
        <w:rPr>
          <w:rFonts w:hint="eastAsia"/>
        </w:rPr>
      </w:pPr>
    </w:p>
    <w:p w14:paraId="6E73354E" w14:textId="77777777" w:rsidR="00106077" w:rsidRDefault="00106077" w:rsidP="00106077">
      <w:pPr>
        <w:pStyle w:val="3"/>
        <w:rPr>
          <w:rStyle w:val="Char"/>
          <w:rFonts w:ascii="黑体" w:eastAsia="黑体" w:hAnsi="黑体"/>
          <w:sz w:val="28"/>
        </w:rPr>
      </w:pPr>
      <w:bookmarkStart w:id="116" w:name="_Toc12542155"/>
      <w:r w:rsidRPr="006F778C">
        <w:rPr>
          <w:rStyle w:val="Char"/>
          <w:rFonts w:ascii="黑体" w:eastAsia="黑体" w:hAnsi="黑体" w:hint="eastAsia"/>
          <w:sz w:val="28"/>
        </w:rPr>
        <w:lastRenderedPageBreak/>
        <w:t>业务流程描述</w:t>
      </w:r>
      <w:bookmarkEnd w:id="116"/>
    </w:p>
    <w:p w14:paraId="54D0D6A3" w14:textId="77777777" w:rsidR="00106077" w:rsidRPr="00E4275E" w:rsidRDefault="00106077" w:rsidP="00106077">
      <w:pPr>
        <w:jc w:val="center"/>
        <w:rPr>
          <w:rFonts w:hint="eastAsia"/>
        </w:rPr>
      </w:pPr>
      <w:r>
        <w:rPr>
          <w:noProof/>
        </w:rPr>
        <w:drawing>
          <wp:inline distT="0" distB="0" distL="0" distR="0" wp14:anchorId="0B3B409A" wp14:editId="7B29FC1B">
            <wp:extent cx="1641764" cy="369816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636" cy="3731668"/>
                    </a:xfrm>
                    <a:prstGeom prst="rect">
                      <a:avLst/>
                    </a:prstGeom>
                    <a:noFill/>
                    <a:ln>
                      <a:noFill/>
                    </a:ln>
                  </pic:spPr>
                </pic:pic>
              </a:graphicData>
            </a:graphic>
          </wp:inline>
        </w:drawing>
      </w:r>
    </w:p>
    <w:p w14:paraId="6AC71B3B" w14:textId="77777777" w:rsidR="004C2687" w:rsidRDefault="004C2687" w:rsidP="004C2687">
      <w:pPr>
        <w:rPr>
          <w:rFonts w:hint="eastAsia"/>
        </w:rPr>
      </w:pPr>
      <w:r>
        <w:rPr>
          <w:rFonts w:hint="eastAsia"/>
        </w:rPr>
        <w:t>附：</w:t>
      </w:r>
      <w:r>
        <w:rPr>
          <w:rFonts w:hint="eastAsia"/>
        </w:rPr>
        <w:t>报表格式说明：</w:t>
      </w:r>
    </w:p>
    <w:p w14:paraId="736C9579" w14:textId="77777777" w:rsidR="004C2687" w:rsidRDefault="004C2687" w:rsidP="004C2687">
      <w:pPr>
        <w:numPr>
          <w:ilvl w:val="0"/>
          <w:numId w:val="40"/>
        </w:numPr>
      </w:pPr>
      <w:r>
        <w:rPr>
          <w:rFonts w:hint="eastAsia"/>
        </w:rPr>
        <w:t>工资查询报表</w:t>
      </w:r>
      <w:r>
        <w:br/>
      </w:r>
      <w:r>
        <w:rPr>
          <w:rFonts w:hint="eastAsia"/>
        </w:rPr>
        <w:t>操作说明：</w:t>
      </w:r>
      <w:r>
        <w:br/>
      </w:r>
      <w:r>
        <w:rPr>
          <w:rFonts w:hint="eastAsia"/>
        </w:rPr>
        <w:t>1.1</w:t>
      </w:r>
      <w:r>
        <w:rPr>
          <w:rFonts w:hint="eastAsia"/>
        </w:rPr>
        <w:t>选择查询条件：部门名、开始日期、结束日期、员工编号（可选）</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900"/>
        <w:gridCol w:w="1080"/>
        <w:gridCol w:w="1080"/>
        <w:gridCol w:w="1080"/>
        <w:gridCol w:w="1080"/>
        <w:gridCol w:w="900"/>
        <w:gridCol w:w="844"/>
        <w:gridCol w:w="426"/>
        <w:gridCol w:w="236"/>
      </w:tblGrid>
      <w:tr w:rsidR="004C2687" w14:paraId="084162EB" w14:textId="77777777" w:rsidTr="00BB0F55">
        <w:tc>
          <w:tcPr>
            <w:tcW w:w="1188" w:type="dxa"/>
            <w:shd w:val="clear" w:color="auto" w:fill="auto"/>
          </w:tcPr>
          <w:p w14:paraId="27AF4AA7" w14:textId="77777777" w:rsidR="004C2687" w:rsidRDefault="004C2687" w:rsidP="00BB0F55">
            <w:pPr>
              <w:jc w:val="center"/>
              <w:rPr>
                <w:rFonts w:hint="eastAsia"/>
              </w:rPr>
            </w:pPr>
            <w:r>
              <w:rPr>
                <w:rFonts w:hint="eastAsia"/>
              </w:rPr>
              <w:t>部门编号</w:t>
            </w:r>
          </w:p>
        </w:tc>
        <w:tc>
          <w:tcPr>
            <w:tcW w:w="900" w:type="dxa"/>
            <w:shd w:val="clear" w:color="auto" w:fill="auto"/>
          </w:tcPr>
          <w:p w14:paraId="0ACFC0B6" w14:textId="77777777" w:rsidR="004C2687" w:rsidRDefault="004C2687" w:rsidP="00BB0F55">
            <w:pPr>
              <w:rPr>
                <w:rFonts w:hint="eastAsia"/>
              </w:rPr>
            </w:pPr>
            <w:r>
              <w:rPr>
                <w:rFonts w:hint="eastAsia"/>
              </w:rPr>
              <w:t>部门名</w:t>
            </w:r>
          </w:p>
        </w:tc>
        <w:tc>
          <w:tcPr>
            <w:tcW w:w="1080" w:type="dxa"/>
          </w:tcPr>
          <w:p w14:paraId="5F20CA00" w14:textId="77777777" w:rsidR="004C2687" w:rsidRDefault="004C2687" w:rsidP="00BB0F55">
            <w:pPr>
              <w:jc w:val="center"/>
              <w:rPr>
                <w:rFonts w:hint="eastAsia"/>
              </w:rPr>
            </w:pPr>
            <w:r>
              <w:rPr>
                <w:rFonts w:hint="eastAsia"/>
              </w:rPr>
              <w:t>员工编号</w:t>
            </w:r>
          </w:p>
        </w:tc>
        <w:tc>
          <w:tcPr>
            <w:tcW w:w="1080" w:type="dxa"/>
          </w:tcPr>
          <w:p w14:paraId="07F25192" w14:textId="77777777" w:rsidR="004C2687" w:rsidRDefault="004C2687" w:rsidP="00BB0F55">
            <w:pPr>
              <w:jc w:val="center"/>
              <w:rPr>
                <w:rFonts w:hint="eastAsia"/>
              </w:rPr>
            </w:pPr>
            <w:r>
              <w:rPr>
                <w:rFonts w:hint="eastAsia"/>
              </w:rPr>
              <w:t>员工姓名</w:t>
            </w:r>
          </w:p>
        </w:tc>
        <w:tc>
          <w:tcPr>
            <w:tcW w:w="1080" w:type="dxa"/>
            <w:shd w:val="clear" w:color="auto" w:fill="auto"/>
          </w:tcPr>
          <w:p w14:paraId="76301345" w14:textId="77777777" w:rsidR="004C2687" w:rsidRDefault="004C2687" w:rsidP="00BB0F55">
            <w:pPr>
              <w:jc w:val="center"/>
              <w:rPr>
                <w:rFonts w:hint="eastAsia"/>
              </w:rPr>
            </w:pPr>
            <w:r>
              <w:rPr>
                <w:rFonts w:hint="eastAsia"/>
              </w:rPr>
              <w:t>基本工资</w:t>
            </w:r>
          </w:p>
        </w:tc>
        <w:tc>
          <w:tcPr>
            <w:tcW w:w="1080" w:type="dxa"/>
            <w:shd w:val="clear" w:color="auto" w:fill="auto"/>
          </w:tcPr>
          <w:p w14:paraId="2D6037FA" w14:textId="77777777" w:rsidR="004C2687" w:rsidRDefault="004C2687" w:rsidP="00BB0F55">
            <w:pPr>
              <w:jc w:val="center"/>
              <w:rPr>
                <w:rFonts w:hint="eastAsia"/>
              </w:rPr>
            </w:pPr>
            <w:r>
              <w:rPr>
                <w:rFonts w:hint="eastAsia"/>
              </w:rPr>
              <w:t>采暖补贴</w:t>
            </w:r>
          </w:p>
        </w:tc>
        <w:tc>
          <w:tcPr>
            <w:tcW w:w="900" w:type="dxa"/>
            <w:shd w:val="clear" w:color="auto" w:fill="auto"/>
          </w:tcPr>
          <w:p w14:paraId="5F5039AD" w14:textId="77777777" w:rsidR="004C2687" w:rsidRDefault="004C2687" w:rsidP="00BB0F55">
            <w:pPr>
              <w:jc w:val="center"/>
              <w:rPr>
                <w:rFonts w:hint="eastAsia"/>
              </w:rPr>
            </w:pPr>
            <w:r>
              <w:rPr>
                <w:rFonts w:hint="eastAsia"/>
              </w:rPr>
              <w:t>病假</w:t>
            </w:r>
          </w:p>
          <w:p w14:paraId="23C1831B" w14:textId="77777777" w:rsidR="004C2687" w:rsidRDefault="004C2687" w:rsidP="00BB0F55">
            <w:pPr>
              <w:jc w:val="center"/>
              <w:rPr>
                <w:rFonts w:hint="eastAsia"/>
              </w:rPr>
            </w:pPr>
            <w:r>
              <w:rPr>
                <w:rFonts w:hint="eastAsia"/>
              </w:rPr>
              <w:t>扣款</w:t>
            </w:r>
          </w:p>
        </w:tc>
        <w:tc>
          <w:tcPr>
            <w:tcW w:w="844" w:type="dxa"/>
            <w:shd w:val="clear" w:color="auto" w:fill="auto"/>
          </w:tcPr>
          <w:p w14:paraId="51CF73CE" w14:textId="77777777" w:rsidR="004C2687" w:rsidRDefault="004C2687" w:rsidP="00BB0F55">
            <w:pPr>
              <w:jc w:val="center"/>
              <w:rPr>
                <w:rFonts w:hint="eastAsia"/>
              </w:rPr>
            </w:pPr>
            <w:r>
              <w:rPr>
                <w:rFonts w:hint="eastAsia"/>
              </w:rPr>
              <w:t>病假天数</w:t>
            </w:r>
          </w:p>
        </w:tc>
        <w:tc>
          <w:tcPr>
            <w:tcW w:w="426" w:type="dxa"/>
            <w:shd w:val="clear" w:color="auto" w:fill="auto"/>
          </w:tcPr>
          <w:p w14:paraId="1E9A8D3D" w14:textId="77777777" w:rsidR="004C2687" w:rsidRDefault="004C2687" w:rsidP="00BB0F55">
            <w:pPr>
              <w:jc w:val="center"/>
              <w:rPr>
                <w:rFonts w:hint="eastAsia"/>
              </w:rPr>
            </w:pPr>
            <w:r>
              <w:t>…</w:t>
            </w:r>
          </w:p>
        </w:tc>
        <w:tc>
          <w:tcPr>
            <w:tcW w:w="236" w:type="dxa"/>
            <w:shd w:val="clear" w:color="auto" w:fill="auto"/>
          </w:tcPr>
          <w:p w14:paraId="2A292A1D" w14:textId="77777777" w:rsidR="004C2687" w:rsidRDefault="004C2687" w:rsidP="00BB0F55">
            <w:pPr>
              <w:jc w:val="center"/>
              <w:rPr>
                <w:rFonts w:hint="eastAsia"/>
              </w:rPr>
            </w:pPr>
          </w:p>
        </w:tc>
      </w:tr>
      <w:tr w:rsidR="004C2687" w14:paraId="53BA991D" w14:textId="77777777" w:rsidTr="00BB0F55">
        <w:tc>
          <w:tcPr>
            <w:tcW w:w="1188" w:type="dxa"/>
            <w:shd w:val="clear" w:color="auto" w:fill="auto"/>
          </w:tcPr>
          <w:p w14:paraId="4F7C96AE" w14:textId="77777777" w:rsidR="004C2687" w:rsidRDefault="004C2687" w:rsidP="00BB0F55">
            <w:pPr>
              <w:rPr>
                <w:rFonts w:hint="eastAsia"/>
              </w:rPr>
            </w:pPr>
          </w:p>
        </w:tc>
        <w:tc>
          <w:tcPr>
            <w:tcW w:w="900" w:type="dxa"/>
            <w:shd w:val="clear" w:color="auto" w:fill="auto"/>
          </w:tcPr>
          <w:p w14:paraId="79AD6BB9" w14:textId="77777777" w:rsidR="004C2687" w:rsidRDefault="004C2687" w:rsidP="00BB0F55">
            <w:pPr>
              <w:rPr>
                <w:rFonts w:hint="eastAsia"/>
              </w:rPr>
            </w:pPr>
          </w:p>
        </w:tc>
        <w:tc>
          <w:tcPr>
            <w:tcW w:w="1080" w:type="dxa"/>
          </w:tcPr>
          <w:p w14:paraId="0D0A823C" w14:textId="77777777" w:rsidR="004C2687" w:rsidRDefault="004C2687" w:rsidP="00BB0F55">
            <w:pPr>
              <w:rPr>
                <w:rFonts w:hint="eastAsia"/>
              </w:rPr>
            </w:pPr>
          </w:p>
        </w:tc>
        <w:tc>
          <w:tcPr>
            <w:tcW w:w="1080" w:type="dxa"/>
          </w:tcPr>
          <w:p w14:paraId="6732EC2B" w14:textId="77777777" w:rsidR="004C2687" w:rsidRDefault="004C2687" w:rsidP="00BB0F55">
            <w:pPr>
              <w:rPr>
                <w:rFonts w:hint="eastAsia"/>
              </w:rPr>
            </w:pPr>
          </w:p>
        </w:tc>
        <w:tc>
          <w:tcPr>
            <w:tcW w:w="1080" w:type="dxa"/>
            <w:shd w:val="clear" w:color="auto" w:fill="auto"/>
          </w:tcPr>
          <w:p w14:paraId="279B2C8D" w14:textId="77777777" w:rsidR="004C2687" w:rsidRDefault="004C2687" w:rsidP="00BB0F55">
            <w:pPr>
              <w:rPr>
                <w:rFonts w:hint="eastAsia"/>
              </w:rPr>
            </w:pPr>
          </w:p>
        </w:tc>
        <w:tc>
          <w:tcPr>
            <w:tcW w:w="1080" w:type="dxa"/>
            <w:shd w:val="clear" w:color="auto" w:fill="auto"/>
          </w:tcPr>
          <w:p w14:paraId="0708EB87" w14:textId="77777777" w:rsidR="004C2687" w:rsidRDefault="004C2687" w:rsidP="00BB0F55">
            <w:pPr>
              <w:rPr>
                <w:rFonts w:hint="eastAsia"/>
              </w:rPr>
            </w:pPr>
          </w:p>
        </w:tc>
        <w:tc>
          <w:tcPr>
            <w:tcW w:w="900" w:type="dxa"/>
            <w:shd w:val="clear" w:color="auto" w:fill="auto"/>
          </w:tcPr>
          <w:p w14:paraId="7C404666" w14:textId="77777777" w:rsidR="004C2687" w:rsidRDefault="004C2687" w:rsidP="00BB0F55">
            <w:pPr>
              <w:rPr>
                <w:rFonts w:hint="eastAsia"/>
              </w:rPr>
            </w:pPr>
          </w:p>
        </w:tc>
        <w:tc>
          <w:tcPr>
            <w:tcW w:w="844" w:type="dxa"/>
            <w:shd w:val="clear" w:color="auto" w:fill="auto"/>
          </w:tcPr>
          <w:p w14:paraId="48D9A546" w14:textId="77777777" w:rsidR="004C2687" w:rsidRDefault="004C2687" w:rsidP="00BB0F55">
            <w:pPr>
              <w:rPr>
                <w:rFonts w:hint="eastAsia"/>
              </w:rPr>
            </w:pPr>
          </w:p>
        </w:tc>
        <w:tc>
          <w:tcPr>
            <w:tcW w:w="426" w:type="dxa"/>
            <w:shd w:val="clear" w:color="auto" w:fill="auto"/>
          </w:tcPr>
          <w:p w14:paraId="60A64FC3" w14:textId="77777777" w:rsidR="004C2687" w:rsidRDefault="004C2687" w:rsidP="00BB0F55">
            <w:pPr>
              <w:rPr>
                <w:rFonts w:hint="eastAsia"/>
              </w:rPr>
            </w:pPr>
          </w:p>
        </w:tc>
        <w:tc>
          <w:tcPr>
            <w:tcW w:w="236" w:type="dxa"/>
            <w:shd w:val="clear" w:color="auto" w:fill="auto"/>
          </w:tcPr>
          <w:p w14:paraId="674EC3CE" w14:textId="77777777" w:rsidR="004C2687" w:rsidRDefault="004C2687" w:rsidP="00BB0F55">
            <w:pPr>
              <w:rPr>
                <w:rFonts w:hint="eastAsia"/>
              </w:rPr>
            </w:pPr>
          </w:p>
        </w:tc>
      </w:tr>
    </w:tbl>
    <w:p w14:paraId="3890E13A" w14:textId="77777777" w:rsidR="004C2687" w:rsidRDefault="004C2687" w:rsidP="004C2687">
      <w:pPr>
        <w:rPr>
          <w:rFonts w:hint="eastAsia"/>
        </w:rPr>
      </w:pPr>
    </w:p>
    <w:p w14:paraId="291D32EE" w14:textId="77777777" w:rsidR="004C2687" w:rsidRDefault="004C2687" w:rsidP="004C2687">
      <w:pPr>
        <w:numPr>
          <w:ilvl w:val="0"/>
          <w:numId w:val="40"/>
        </w:numPr>
        <w:rPr>
          <w:rFonts w:hint="eastAsia"/>
        </w:rPr>
      </w:pPr>
      <w:r>
        <w:rPr>
          <w:rFonts w:hint="eastAsia"/>
        </w:rPr>
        <w:t>打印工资条：在上个查询基础上，打印工资条</w:t>
      </w:r>
    </w:p>
    <w:p w14:paraId="6037AB87" w14:textId="77777777" w:rsidR="004C2687" w:rsidRDefault="004C2687" w:rsidP="004C2687">
      <w:pPr>
        <w:numPr>
          <w:ilvl w:val="0"/>
          <w:numId w:val="40"/>
        </w:numPr>
        <w:rPr>
          <w:rFonts w:hint="eastAsia"/>
        </w:rPr>
      </w:pPr>
      <w:r>
        <w:rPr>
          <w:rFonts w:hint="eastAsia"/>
        </w:rPr>
        <w:t>工资统计报表</w:t>
      </w:r>
      <w:r>
        <w:br/>
      </w:r>
      <w:r>
        <w:rPr>
          <w:rFonts w:hint="eastAsia"/>
        </w:rPr>
        <w:t>操作说明：</w:t>
      </w:r>
      <w:r>
        <w:br/>
      </w:r>
      <w:r>
        <w:rPr>
          <w:rFonts w:hint="eastAsia"/>
        </w:rPr>
        <w:t>1.1</w:t>
      </w:r>
      <w:r>
        <w:rPr>
          <w:rFonts w:hint="eastAsia"/>
        </w:rPr>
        <w:t>选择统计条件：</w:t>
      </w:r>
      <w:r w:rsidRPr="00854F9F">
        <w:rPr>
          <w:rFonts w:hint="eastAsia"/>
        </w:rPr>
        <w:t>部门名、年份、月份、员工编号</w:t>
      </w:r>
      <w:r>
        <w:rPr>
          <w:rFonts w:hint="eastAsia"/>
        </w:rPr>
        <w:t>（可选）</w:t>
      </w:r>
    </w:p>
    <w:p w14:paraId="52BC366E" w14:textId="77777777" w:rsidR="004C2687" w:rsidRDefault="004C2687" w:rsidP="004C2687">
      <w:pPr>
        <w:ind w:left="360"/>
        <w:rPr>
          <w:rFonts w:hint="eastAsia"/>
        </w:rPr>
      </w:pPr>
      <w:r>
        <w:rPr>
          <w:rFonts w:hint="eastAsia"/>
        </w:rPr>
        <w:t>部门年度</w:t>
      </w:r>
      <w:r>
        <w:rPr>
          <w:rFonts w:hint="eastAsia"/>
        </w:rPr>
        <w:t>/</w:t>
      </w:r>
      <w:r>
        <w:rPr>
          <w:rFonts w:hint="eastAsia"/>
        </w:rPr>
        <w:t>月度工资统计报表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900"/>
        <w:gridCol w:w="1440"/>
        <w:gridCol w:w="1440"/>
        <w:gridCol w:w="1260"/>
        <w:gridCol w:w="1080"/>
        <w:gridCol w:w="1080"/>
      </w:tblGrid>
      <w:tr w:rsidR="004C2687" w14:paraId="5AA088AC" w14:textId="77777777" w:rsidTr="00BB0F55">
        <w:tc>
          <w:tcPr>
            <w:tcW w:w="1188" w:type="dxa"/>
            <w:shd w:val="clear" w:color="auto" w:fill="auto"/>
          </w:tcPr>
          <w:p w14:paraId="1980F261" w14:textId="77777777" w:rsidR="004C2687" w:rsidRDefault="004C2687" w:rsidP="00BB0F55">
            <w:pPr>
              <w:jc w:val="center"/>
              <w:rPr>
                <w:rFonts w:hint="eastAsia"/>
              </w:rPr>
            </w:pPr>
            <w:r>
              <w:rPr>
                <w:rFonts w:hint="eastAsia"/>
              </w:rPr>
              <w:t>部门编号</w:t>
            </w:r>
          </w:p>
        </w:tc>
        <w:tc>
          <w:tcPr>
            <w:tcW w:w="900" w:type="dxa"/>
            <w:shd w:val="clear" w:color="auto" w:fill="auto"/>
          </w:tcPr>
          <w:p w14:paraId="02DF339B" w14:textId="77777777" w:rsidR="004C2687" w:rsidRDefault="004C2687" w:rsidP="00BB0F55">
            <w:pPr>
              <w:rPr>
                <w:rFonts w:hint="eastAsia"/>
              </w:rPr>
            </w:pPr>
            <w:r>
              <w:rPr>
                <w:rFonts w:hint="eastAsia"/>
              </w:rPr>
              <w:t>部门名</w:t>
            </w:r>
          </w:p>
        </w:tc>
        <w:tc>
          <w:tcPr>
            <w:tcW w:w="1440" w:type="dxa"/>
          </w:tcPr>
          <w:p w14:paraId="47CB75E8" w14:textId="77777777" w:rsidR="004C2687" w:rsidRDefault="004C2687" w:rsidP="00BB0F55">
            <w:pPr>
              <w:jc w:val="center"/>
              <w:rPr>
                <w:rFonts w:hint="eastAsia"/>
              </w:rPr>
            </w:pPr>
            <w:r>
              <w:rPr>
                <w:rFonts w:hint="eastAsia"/>
              </w:rPr>
              <w:t>年度</w:t>
            </w:r>
            <w:r>
              <w:rPr>
                <w:rFonts w:hint="eastAsia"/>
              </w:rPr>
              <w:t>/</w:t>
            </w:r>
            <w:r>
              <w:rPr>
                <w:rFonts w:hint="eastAsia"/>
              </w:rPr>
              <w:t>月度</w:t>
            </w:r>
          </w:p>
        </w:tc>
        <w:tc>
          <w:tcPr>
            <w:tcW w:w="1440" w:type="dxa"/>
          </w:tcPr>
          <w:p w14:paraId="637732C1" w14:textId="77777777" w:rsidR="004C2687" w:rsidRDefault="004C2687" w:rsidP="00BB0F55">
            <w:pPr>
              <w:jc w:val="center"/>
              <w:rPr>
                <w:rFonts w:hint="eastAsia"/>
              </w:rPr>
            </w:pPr>
            <w:r>
              <w:rPr>
                <w:rFonts w:hint="eastAsia"/>
              </w:rPr>
              <w:t>总基本工资</w:t>
            </w:r>
          </w:p>
        </w:tc>
        <w:tc>
          <w:tcPr>
            <w:tcW w:w="1260" w:type="dxa"/>
          </w:tcPr>
          <w:p w14:paraId="6EE2EF0D" w14:textId="77777777" w:rsidR="004C2687" w:rsidRDefault="004C2687" w:rsidP="00BB0F55">
            <w:pPr>
              <w:jc w:val="center"/>
              <w:rPr>
                <w:rFonts w:hint="eastAsia"/>
              </w:rPr>
            </w:pPr>
            <w:r>
              <w:rPr>
                <w:rFonts w:hint="eastAsia"/>
              </w:rPr>
              <w:t>平均基本工资</w:t>
            </w:r>
          </w:p>
        </w:tc>
        <w:tc>
          <w:tcPr>
            <w:tcW w:w="1080" w:type="dxa"/>
          </w:tcPr>
          <w:p w14:paraId="12F9B6DE" w14:textId="77777777" w:rsidR="004C2687" w:rsidRDefault="004C2687" w:rsidP="00BB0F55">
            <w:pPr>
              <w:jc w:val="center"/>
              <w:rPr>
                <w:rFonts w:hint="eastAsia"/>
              </w:rPr>
            </w:pPr>
            <w:r>
              <w:rPr>
                <w:rFonts w:hint="eastAsia"/>
              </w:rPr>
              <w:t>最低基本工资</w:t>
            </w:r>
          </w:p>
        </w:tc>
        <w:tc>
          <w:tcPr>
            <w:tcW w:w="1080" w:type="dxa"/>
          </w:tcPr>
          <w:p w14:paraId="10E920EB" w14:textId="77777777" w:rsidR="004C2687" w:rsidRDefault="004C2687" w:rsidP="00BB0F55">
            <w:pPr>
              <w:jc w:val="center"/>
              <w:rPr>
                <w:rFonts w:hint="eastAsia"/>
              </w:rPr>
            </w:pPr>
            <w:r>
              <w:rPr>
                <w:rFonts w:hint="eastAsia"/>
              </w:rPr>
              <w:t>最高基本工资</w:t>
            </w:r>
          </w:p>
        </w:tc>
      </w:tr>
      <w:tr w:rsidR="004C2687" w14:paraId="2C1426C3" w14:textId="77777777" w:rsidTr="00BB0F55">
        <w:tc>
          <w:tcPr>
            <w:tcW w:w="1188" w:type="dxa"/>
            <w:shd w:val="clear" w:color="auto" w:fill="auto"/>
          </w:tcPr>
          <w:p w14:paraId="5BA81C41" w14:textId="77777777" w:rsidR="004C2687" w:rsidRDefault="004C2687" w:rsidP="00BB0F55">
            <w:pPr>
              <w:rPr>
                <w:rFonts w:hint="eastAsia"/>
              </w:rPr>
            </w:pPr>
          </w:p>
        </w:tc>
        <w:tc>
          <w:tcPr>
            <w:tcW w:w="900" w:type="dxa"/>
            <w:shd w:val="clear" w:color="auto" w:fill="auto"/>
          </w:tcPr>
          <w:p w14:paraId="5B50C76C" w14:textId="77777777" w:rsidR="004C2687" w:rsidRDefault="004C2687" w:rsidP="00BB0F55">
            <w:pPr>
              <w:rPr>
                <w:rFonts w:hint="eastAsia"/>
              </w:rPr>
            </w:pPr>
          </w:p>
        </w:tc>
        <w:tc>
          <w:tcPr>
            <w:tcW w:w="1440" w:type="dxa"/>
          </w:tcPr>
          <w:p w14:paraId="44FF63F5" w14:textId="77777777" w:rsidR="004C2687" w:rsidRDefault="004C2687" w:rsidP="00BB0F55">
            <w:pPr>
              <w:rPr>
                <w:rFonts w:hint="eastAsia"/>
              </w:rPr>
            </w:pPr>
          </w:p>
        </w:tc>
        <w:tc>
          <w:tcPr>
            <w:tcW w:w="1440" w:type="dxa"/>
          </w:tcPr>
          <w:p w14:paraId="14AA9329" w14:textId="77777777" w:rsidR="004C2687" w:rsidRDefault="004C2687" w:rsidP="00BB0F55">
            <w:pPr>
              <w:rPr>
                <w:rFonts w:hint="eastAsia"/>
              </w:rPr>
            </w:pPr>
          </w:p>
        </w:tc>
        <w:tc>
          <w:tcPr>
            <w:tcW w:w="1260" w:type="dxa"/>
          </w:tcPr>
          <w:p w14:paraId="6EDC479C" w14:textId="77777777" w:rsidR="004C2687" w:rsidRDefault="004C2687" w:rsidP="00BB0F55">
            <w:pPr>
              <w:rPr>
                <w:rFonts w:hint="eastAsia"/>
              </w:rPr>
            </w:pPr>
          </w:p>
        </w:tc>
        <w:tc>
          <w:tcPr>
            <w:tcW w:w="1080" w:type="dxa"/>
          </w:tcPr>
          <w:p w14:paraId="13B422F6" w14:textId="77777777" w:rsidR="004C2687" w:rsidRDefault="004C2687" w:rsidP="00BB0F55">
            <w:pPr>
              <w:rPr>
                <w:rFonts w:hint="eastAsia"/>
              </w:rPr>
            </w:pPr>
          </w:p>
        </w:tc>
        <w:tc>
          <w:tcPr>
            <w:tcW w:w="1080" w:type="dxa"/>
          </w:tcPr>
          <w:p w14:paraId="00ADF171" w14:textId="77777777" w:rsidR="004C2687" w:rsidRDefault="004C2687" w:rsidP="00BB0F55">
            <w:pPr>
              <w:rPr>
                <w:rFonts w:hint="eastAsia"/>
              </w:rPr>
            </w:pPr>
          </w:p>
        </w:tc>
      </w:tr>
    </w:tbl>
    <w:p w14:paraId="1C1FCEDA" w14:textId="77777777" w:rsidR="004C2687" w:rsidRDefault="004C2687" w:rsidP="004C2687">
      <w:pPr>
        <w:rPr>
          <w:rFonts w:hint="eastAsia"/>
        </w:rPr>
      </w:pPr>
      <w:r>
        <w:rPr>
          <w:rFonts w:hint="eastAsia"/>
        </w:rPr>
        <w:t>公司年度、月度统计报表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152"/>
        <w:gridCol w:w="1260"/>
        <w:gridCol w:w="1080"/>
        <w:gridCol w:w="1080"/>
      </w:tblGrid>
      <w:tr w:rsidR="004C2687" w14:paraId="670D078F" w14:textId="77777777" w:rsidTr="00BB0F55">
        <w:tc>
          <w:tcPr>
            <w:tcW w:w="1368" w:type="dxa"/>
          </w:tcPr>
          <w:p w14:paraId="0B4F2F2B" w14:textId="77777777" w:rsidR="004C2687" w:rsidRDefault="004C2687" w:rsidP="00BB0F55">
            <w:pPr>
              <w:jc w:val="center"/>
              <w:rPr>
                <w:rFonts w:hint="eastAsia"/>
              </w:rPr>
            </w:pPr>
            <w:r>
              <w:rPr>
                <w:rFonts w:hint="eastAsia"/>
              </w:rPr>
              <w:t>年度</w:t>
            </w:r>
            <w:r>
              <w:rPr>
                <w:rFonts w:hint="eastAsia"/>
              </w:rPr>
              <w:t>/</w:t>
            </w:r>
            <w:r>
              <w:rPr>
                <w:rFonts w:hint="eastAsia"/>
              </w:rPr>
              <w:t>月度</w:t>
            </w:r>
          </w:p>
        </w:tc>
        <w:tc>
          <w:tcPr>
            <w:tcW w:w="1152" w:type="dxa"/>
          </w:tcPr>
          <w:p w14:paraId="77D135A9" w14:textId="77777777" w:rsidR="004C2687" w:rsidRDefault="004C2687" w:rsidP="00BB0F55">
            <w:pPr>
              <w:jc w:val="center"/>
              <w:rPr>
                <w:rFonts w:hint="eastAsia"/>
              </w:rPr>
            </w:pPr>
            <w:r>
              <w:rPr>
                <w:rFonts w:hint="eastAsia"/>
              </w:rPr>
              <w:t>总工资</w:t>
            </w:r>
          </w:p>
        </w:tc>
        <w:tc>
          <w:tcPr>
            <w:tcW w:w="1260" w:type="dxa"/>
          </w:tcPr>
          <w:p w14:paraId="30047CF5" w14:textId="77777777" w:rsidR="004C2687" w:rsidRDefault="004C2687" w:rsidP="00BB0F55">
            <w:pPr>
              <w:jc w:val="center"/>
              <w:rPr>
                <w:rFonts w:hint="eastAsia"/>
              </w:rPr>
            </w:pPr>
            <w:r>
              <w:rPr>
                <w:rFonts w:hint="eastAsia"/>
              </w:rPr>
              <w:t>平均工资</w:t>
            </w:r>
          </w:p>
        </w:tc>
        <w:tc>
          <w:tcPr>
            <w:tcW w:w="1080" w:type="dxa"/>
          </w:tcPr>
          <w:p w14:paraId="373A9C18" w14:textId="77777777" w:rsidR="004C2687" w:rsidRDefault="004C2687" w:rsidP="00BB0F55">
            <w:pPr>
              <w:jc w:val="center"/>
              <w:rPr>
                <w:rFonts w:hint="eastAsia"/>
              </w:rPr>
            </w:pPr>
            <w:r>
              <w:rPr>
                <w:rFonts w:hint="eastAsia"/>
              </w:rPr>
              <w:t>最低工资</w:t>
            </w:r>
          </w:p>
        </w:tc>
        <w:tc>
          <w:tcPr>
            <w:tcW w:w="1080" w:type="dxa"/>
          </w:tcPr>
          <w:p w14:paraId="5E831D6F" w14:textId="77777777" w:rsidR="004C2687" w:rsidRDefault="004C2687" w:rsidP="00BB0F55">
            <w:pPr>
              <w:jc w:val="center"/>
              <w:rPr>
                <w:rFonts w:hint="eastAsia"/>
              </w:rPr>
            </w:pPr>
            <w:r>
              <w:rPr>
                <w:rFonts w:hint="eastAsia"/>
              </w:rPr>
              <w:t>最高工资</w:t>
            </w:r>
          </w:p>
        </w:tc>
      </w:tr>
      <w:tr w:rsidR="004C2687" w14:paraId="5D00FE91" w14:textId="77777777" w:rsidTr="00BB0F55">
        <w:tc>
          <w:tcPr>
            <w:tcW w:w="1368" w:type="dxa"/>
          </w:tcPr>
          <w:p w14:paraId="79E7E9CA" w14:textId="77777777" w:rsidR="004C2687" w:rsidRDefault="004C2687" w:rsidP="00BB0F55">
            <w:pPr>
              <w:rPr>
                <w:rFonts w:hint="eastAsia"/>
              </w:rPr>
            </w:pPr>
          </w:p>
        </w:tc>
        <w:tc>
          <w:tcPr>
            <w:tcW w:w="1152" w:type="dxa"/>
          </w:tcPr>
          <w:p w14:paraId="5100D95A" w14:textId="77777777" w:rsidR="004C2687" w:rsidRDefault="004C2687" w:rsidP="00BB0F55">
            <w:pPr>
              <w:rPr>
                <w:rFonts w:hint="eastAsia"/>
              </w:rPr>
            </w:pPr>
          </w:p>
        </w:tc>
        <w:tc>
          <w:tcPr>
            <w:tcW w:w="1260" w:type="dxa"/>
          </w:tcPr>
          <w:p w14:paraId="289F2BFC" w14:textId="77777777" w:rsidR="004C2687" w:rsidRDefault="004C2687" w:rsidP="00BB0F55">
            <w:pPr>
              <w:rPr>
                <w:rFonts w:hint="eastAsia"/>
              </w:rPr>
            </w:pPr>
          </w:p>
        </w:tc>
        <w:tc>
          <w:tcPr>
            <w:tcW w:w="1080" w:type="dxa"/>
          </w:tcPr>
          <w:p w14:paraId="7D6737A9" w14:textId="77777777" w:rsidR="004C2687" w:rsidRDefault="004C2687" w:rsidP="00BB0F55">
            <w:pPr>
              <w:rPr>
                <w:rFonts w:hint="eastAsia"/>
              </w:rPr>
            </w:pPr>
          </w:p>
        </w:tc>
        <w:tc>
          <w:tcPr>
            <w:tcW w:w="1080" w:type="dxa"/>
          </w:tcPr>
          <w:p w14:paraId="7BCF5BC8" w14:textId="77777777" w:rsidR="004C2687" w:rsidRDefault="004C2687" w:rsidP="00BB0F55">
            <w:pPr>
              <w:rPr>
                <w:rFonts w:hint="eastAsia"/>
              </w:rPr>
            </w:pPr>
          </w:p>
        </w:tc>
      </w:tr>
    </w:tbl>
    <w:p w14:paraId="0A32E4B5" w14:textId="77777777" w:rsidR="004C2687" w:rsidRDefault="004C2687" w:rsidP="004C2687">
      <w:pPr>
        <w:rPr>
          <w:rFonts w:hint="eastAsia"/>
        </w:rPr>
      </w:pPr>
      <w:r>
        <w:rPr>
          <w:rFonts w:hint="eastAsia"/>
        </w:rPr>
        <w:t>员工工资统计报表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080"/>
        <w:gridCol w:w="1080"/>
        <w:gridCol w:w="1080"/>
        <w:gridCol w:w="1080"/>
        <w:gridCol w:w="900"/>
        <w:gridCol w:w="1034"/>
        <w:gridCol w:w="236"/>
        <w:gridCol w:w="236"/>
      </w:tblGrid>
      <w:tr w:rsidR="004C2687" w14:paraId="4EB82A83" w14:textId="77777777" w:rsidTr="00BB0F55">
        <w:tc>
          <w:tcPr>
            <w:tcW w:w="1008" w:type="dxa"/>
            <w:shd w:val="clear" w:color="auto" w:fill="auto"/>
          </w:tcPr>
          <w:p w14:paraId="5D7CBA09" w14:textId="77777777" w:rsidR="004C2687" w:rsidRDefault="004C2687" w:rsidP="00BB0F55">
            <w:pPr>
              <w:jc w:val="center"/>
              <w:rPr>
                <w:rFonts w:hint="eastAsia"/>
              </w:rPr>
            </w:pPr>
            <w:r>
              <w:rPr>
                <w:rFonts w:hint="eastAsia"/>
              </w:rPr>
              <w:t>员工编号</w:t>
            </w:r>
          </w:p>
        </w:tc>
        <w:tc>
          <w:tcPr>
            <w:tcW w:w="1080" w:type="dxa"/>
            <w:shd w:val="clear" w:color="auto" w:fill="auto"/>
          </w:tcPr>
          <w:p w14:paraId="14F9D3A6" w14:textId="77777777" w:rsidR="004C2687" w:rsidRDefault="004C2687" w:rsidP="00BB0F55">
            <w:pPr>
              <w:jc w:val="center"/>
              <w:rPr>
                <w:rFonts w:hint="eastAsia"/>
              </w:rPr>
            </w:pPr>
            <w:r>
              <w:rPr>
                <w:rFonts w:hint="eastAsia"/>
              </w:rPr>
              <w:t>员工姓名</w:t>
            </w:r>
          </w:p>
        </w:tc>
        <w:tc>
          <w:tcPr>
            <w:tcW w:w="1080" w:type="dxa"/>
          </w:tcPr>
          <w:p w14:paraId="4F393BC1" w14:textId="77777777" w:rsidR="004C2687" w:rsidRDefault="004C2687" w:rsidP="00BB0F55">
            <w:pPr>
              <w:jc w:val="center"/>
              <w:rPr>
                <w:rFonts w:hint="eastAsia"/>
              </w:rPr>
            </w:pPr>
            <w:r>
              <w:rPr>
                <w:rFonts w:hint="eastAsia"/>
              </w:rPr>
              <w:t>总基本工资</w:t>
            </w:r>
          </w:p>
        </w:tc>
        <w:tc>
          <w:tcPr>
            <w:tcW w:w="1080" w:type="dxa"/>
          </w:tcPr>
          <w:p w14:paraId="61B63AA5" w14:textId="77777777" w:rsidR="004C2687" w:rsidRDefault="004C2687" w:rsidP="00BB0F55">
            <w:pPr>
              <w:jc w:val="center"/>
              <w:rPr>
                <w:rFonts w:hint="eastAsia"/>
              </w:rPr>
            </w:pPr>
            <w:r>
              <w:rPr>
                <w:rFonts w:hint="eastAsia"/>
              </w:rPr>
              <w:t>总养老保险</w:t>
            </w:r>
          </w:p>
        </w:tc>
        <w:tc>
          <w:tcPr>
            <w:tcW w:w="1080" w:type="dxa"/>
            <w:shd w:val="clear" w:color="auto" w:fill="auto"/>
          </w:tcPr>
          <w:p w14:paraId="26F4BC7C" w14:textId="77777777" w:rsidR="004C2687" w:rsidRDefault="004C2687" w:rsidP="00BB0F55">
            <w:pPr>
              <w:jc w:val="center"/>
              <w:rPr>
                <w:rFonts w:hint="eastAsia"/>
              </w:rPr>
            </w:pPr>
            <w:proofErr w:type="gramStart"/>
            <w:r>
              <w:rPr>
                <w:rFonts w:hint="eastAsia"/>
              </w:rPr>
              <w:t>总医疗</w:t>
            </w:r>
            <w:proofErr w:type="gramEnd"/>
            <w:r>
              <w:rPr>
                <w:rFonts w:hint="eastAsia"/>
              </w:rPr>
              <w:t>保险</w:t>
            </w:r>
          </w:p>
        </w:tc>
        <w:tc>
          <w:tcPr>
            <w:tcW w:w="1080" w:type="dxa"/>
            <w:shd w:val="clear" w:color="auto" w:fill="auto"/>
          </w:tcPr>
          <w:p w14:paraId="15EFB425" w14:textId="77777777" w:rsidR="004C2687" w:rsidRDefault="004C2687" w:rsidP="00BB0F55">
            <w:pPr>
              <w:jc w:val="center"/>
              <w:rPr>
                <w:rFonts w:hint="eastAsia"/>
              </w:rPr>
            </w:pPr>
            <w:r>
              <w:rPr>
                <w:rFonts w:hint="eastAsia"/>
              </w:rPr>
              <w:t>总公积金</w:t>
            </w:r>
          </w:p>
        </w:tc>
        <w:tc>
          <w:tcPr>
            <w:tcW w:w="900" w:type="dxa"/>
            <w:shd w:val="clear" w:color="auto" w:fill="auto"/>
          </w:tcPr>
          <w:p w14:paraId="27DEB3C7" w14:textId="77777777" w:rsidR="004C2687" w:rsidRDefault="004C2687" w:rsidP="00BB0F55">
            <w:pPr>
              <w:jc w:val="center"/>
              <w:rPr>
                <w:rFonts w:hint="eastAsia"/>
              </w:rPr>
            </w:pPr>
            <w:r>
              <w:rPr>
                <w:rFonts w:hint="eastAsia"/>
              </w:rPr>
              <w:t>总病假</w:t>
            </w:r>
          </w:p>
          <w:p w14:paraId="25A3A5F2" w14:textId="77777777" w:rsidR="004C2687" w:rsidRDefault="004C2687" w:rsidP="00BB0F55">
            <w:pPr>
              <w:jc w:val="center"/>
              <w:rPr>
                <w:rFonts w:hint="eastAsia"/>
              </w:rPr>
            </w:pPr>
            <w:r>
              <w:rPr>
                <w:rFonts w:hint="eastAsia"/>
              </w:rPr>
              <w:t>扣款</w:t>
            </w:r>
          </w:p>
        </w:tc>
        <w:tc>
          <w:tcPr>
            <w:tcW w:w="1034" w:type="dxa"/>
            <w:shd w:val="clear" w:color="auto" w:fill="auto"/>
          </w:tcPr>
          <w:p w14:paraId="122207CA" w14:textId="77777777" w:rsidR="004C2687" w:rsidRDefault="004C2687" w:rsidP="00BB0F55">
            <w:pPr>
              <w:jc w:val="center"/>
              <w:rPr>
                <w:rFonts w:hint="eastAsia"/>
              </w:rPr>
            </w:pPr>
            <w:r>
              <w:rPr>
                <w:rFonts w:hint="eastAsia"/>
              </w:rPr>
              <w:t>总加班工资</w:t>
            </w:r>
          </w:p>
        </w:tc>
        <w:tc>
          <w:tcPr>
            <w:tcW w:w="236" w:type="dxa"/>
            <w:shd w:val="clear" w:color="auto" w:fill="auto"/>
          </w:tcPr>
          <w:p w14:paraId="3E917FD0" w14:textId="77777777" w:rsidR="004C2687" w:rsidRDefault="004C2687" w:rsidP="00BB0F55">
            <w:pPr>
              <w:jc w:val="center"/>
              <w:rPr>
                <w:rFonts w:hint="eastAsia"/>
              </w:rPr>
            </w:pPr>
            <w:r>
              <w:t>…</w:t>
            </w:r>
          </w:p>
        </w:tc>
        <w:tc>
          <w:tcPr>
            <w:tcW w:w="236" w:type="dxa"/>
            <w:shd w:val="clear" w:color="auto" w:fill="auto"/>
          </w:tcPr>
          <w:p w14:paraId="6EE12793" w14:textId="77777777" w:rsidR="004C2687" w:rsidRDefault="004C2687" w:rsidP="00BB0F55">
            <w:pPr>
              <w:jc w:val="center"/>
              <w:rPr>
                <w:rFonts w:hint="eastAsia"/>
              </w:rPr>
            </w:pPr>
          </w:p>
        </w:tc>
      </w:tr>
      <w:tr w:rsidR="004C2687" w14:paraId="7431FF7E" w14:textId="77777777" w:rsidTr="00BB0F55">
        <w:tc>
          <w:tcPr>
            <w:tcW w:w="1008" w:type="dxa"/>
            <w:shd w:val="clear" w:color="auto" w:fill="auto"/>
          </w:tcPr>
          <w:p w14:paraId="0A43C407" w14:textId="77777777" w:rsidR="004C2687" w:rsidRDefault="004C2687" w:rsidP="00BB0F55">
            <w:pPr>
              <w:rPr>
                <w:rFonts w:hint="eastAsia"/>
              </w:rPr>
            </w:pPr>
          </w:p>
        </w:tc>
        <w:tc>
          <w:tcPr>
            <w:tcW w:w="1080" w:type="dxa"/>
            <w:shd w:val="clear" w:color="auto" w:fill="auto"/>
          </w:tcPr>
          <w:p w14:paraId="64C3EB40" w14:textId="77777777" w:rsidR="004C2687" w:rsidRDefault="004C2687" w:rsidP="00BB0F55">
            <w:pPr>
              <w:rPr>
                <w:rFonts w:hint="eastAsia"/>
              </w:rPr>
            </w:pPr>
          </w:p>
        </w:tc>
        <w:tc>
          <w:tcPr>
            <w:tcW w:w="1080" w:type="dxa"/>
          </w:tcPr>
          <w:p w14:paraId="4B24E49E" w14:textId="77777777" w:rsidR="004C2687" w:rsidRDefault="004C2687" w:rsidP="00BB0F55">
            <w:pPr>
              <w:rPr>
                <w:rFonts w:hint="eastAsia"/>
              </w:rPr>
            </w:pPr>
          </w:p>
        </w:tc>
        <w:tc>
          <w:tcPr>
            <w:tcW w:w="1080" w:type="dxa"/>
          </w:tcPr>
          <w:p w14:paraId="61637097" w14:textId="77777777" w:rsidR="004C2687" w:rsidRDefault="004C2687" w:rsidP="00BB0F55">
            <w:pPr>
              <w:rPr>
                <w:rFonts w:hint="eastAsia"/>
              </w:rPr>
            </w:pPr>
          </w:p>
        </w:tc>
        <w:tc>
          <w:tcPr>
            <w:tcW w:w="1080" w:type="dxa"/>
            <w:shd w:val="clear" w:color="auto" w:fill="auto"/>
          </w:tcPr>
          <w:p w14:paraId="3EE33FF9" w14:textId="77777777" w:rsidR="004C2687" w:rsidRDefault="004C2687" w:rsidP="00BB0F55">
            <w:pPr>
              <w:rPr>
                <w:rFonts w:hint="eastAsia"/>
              </w:rPr>
            </w:pPr>
          </w:p>
        </w:tc>
        <w:tc>
          <w:tcPr>
            <w:tcW w:w="1080" w:type="dxa"/>
            <w:shd w:val="clear" w:color="auto" w:fill="auto"/>
          </w:tcPr>
          <w:p w14:paraId="2F1A1B9C" w14:textId="77777777" w:rsidR="004C2687" w:rsidRDefault="004C2687" w:rsidP="00BB0F55">
            <w:pPr>
              <w:rPr>
                <w:rFonts w:hint="eastAsia"/>
              </w:rPr>
            </w:pPr>
          </w:p>
        </w:tc>
        <w:tc>
          <w:tcPr>
            <w:tcW w:w="900" w:type="dxa"/>
            <w:shd w:val="clear" w:color="auto" w:fill="auto"/>
          </w:tcPr>
          <w:p w14:paraId="17A1F595" w14:textId="77777777" w:rsidR="004C2687" w:rsidRDefault="004C2687" w:rsidP="00BB0F55">
            <w:pPr>
              <w:rPr>
                <w:rFonts w:hint="eastAsia"/>
              </w:rPr>
            </w:pPr>
          </w:p>
        </w:tc>
        <w:tc>
          <w:tcPr>
            <w:tcW w:w="1034" w:type="dxa"/>
            <w:shd w:val="clear" w:color="auto" w:fill="auto"/>
          </w:tcPr>
          <w:p w14:paraId="3B571AAA" w14:textId="77777777" w:rsidR="004C2687" w:rsidRDefault="004C2687" w:rsidP="00BB0F55">
            <w:pPr>
              <w:rPr>
                <w:rFonts w:hint="eastAsia"/>
              </w:rPr>
            </w:pPr>
          </w:p>
        </w:tc>
        <w:tc>
          <w:tcPr>
            <w:tcW w:w="236" w:type="dxa"/>
            <w:shd w:val="clear" w:color="auto" w:fill="auto"/>
          </w:tcPr>
          <w:p w14:paraId="17A6B4D1" w14:textId="77777777" w:rsidR="004C2687" w:rsidRDefault="004C2687" w:rsidP="00BB0F55">
            <w:pPr>
              <w:rPr>
                <w:rFonts w:hint="eastAsia"/>
              </w:rPr>
            </w:pPr>
          </w:p>
        </w:tc>
        <w:tc>
          <w:tcPr>
            <w:tcW w:w="236" w:type="dxa"/>
            <w:shd w:val="clear" w:color="auto" w:fill="auto"/>
          </w:tcPr>
          <w:p w14:paraId="71736D38" w14:textId="77777777" w:rsidR="004C2687" w:rsidRDefault="004C2687" w:rsidP="00BB0F55">
            <w:pPr>
              <w:rPr>
                <w:rFonts w:hint="eastAsia"/>
              </w:rPr>
            </w:pPr>
          </w:p>
        </w:tc>
      </w:tr>
    </w:tbl>
    <w:p w14:paraId="3D23723F" w14:textId="77777777" w:rsidR="004C2687" w:rsidRDefault="004C2687" w:rsidP="004C2687">
      <w:pPr>
        <w:rPr>
          <w:rFonts w:hint="eastAsia"/>
        </w:rPr>
      </w:pPr>
    </w:p>
    <w:p w14:paraId="13E29CE7" w14:textId="77777777" w:rsidR="00106077" w:rsidRPr="00106077" w:rsidRDefault="00106077" w:rsidP="004E50DA">
      <w:pPr>
        <w:pStyle w:val="aff4"/>
        <w:ind w:left="420" w:firstLineChars="0" w:firstLine="0"/>
        <w:rPr>
          <w:rFonts w:hint="eastAsia"/>
        </w:rPr>
      </w:pPr>
    </w:p>
    <w:p w14:paraId="77A9FE5D" w14:textId="77777777" w:rsidR="00D1518E" w:rsidRPr="00C57FDE" w:rsidRDefault="00D1518E" w:rsidP="002E6D4F">
      <w:pPr>
        <w:pStyle w:val="10"/>
        <w:rPr>
          <w:sz w:val="44"/>
        </w:rPr>
      </w:pPr>
      <w:bookmarkStart w:id="117" w:name="_Toc504057023"/>
      <w:bookmarkStart w:id="118" w:name="_Toc12542156"/>
      <w:r w:rsidRPr="00C57FDE">
        <w:rPr>
          <w:rFonts w:hint="eastAsia"/>
          <w:sz w:val="44"/>
        </w:rPr>
        <w:t>运行环境规定</w:t>
      </w:r>
      <w:bookmarkEnd w:id="117"/>
      <w:bookmarkEnd w:id="118"/>
    </w:p>
    <w:p w14:paraId="4F903BAE" w14:textId="77777777" w:rsidR="008F0DDA" w:rsidRDefault="00FF1AFD" w:rsidP="008F0DDA">
      <w:pPr>
        <w:pStyle w:val="20"/>
        <w:rPr>
          <w:rStyle w:val="Char"/>
          <w:rFonts w:ascii="黑体" w:eastAsia="黑体" w:hAnsi="黑体"/>
          <w:sz w:val="28"/>
        </w:rPr>
      </w:pPr>
      <w:bookmarkStart w:id="119" w:name="_Toc504057024"/>
      <w:bookmarkStart w:id="120" w:name="_Toc12542157"/>
      <w:r w:rsidRPr="00C57FDE">
        <w:rPr>
          <w:rStyle w:val="Char"/>
          <w:rFonts w:ascii="黑体" w:eastAsia="黑体" w:hAnsi="黑体" w:hint="eastAsia"/>
          <w:sz w:val="28"/>
        </w:rPr>
        <w:t>软件环境</w:t>
      </w:r>
      <w:bookmarkEnd w:id="119"/>
      <w:bookmarkEnd w:id="120"/>
    </w:p>
    <w:p w14:paraId="6B4E72D3" w14:textId="77777777" w:rsidR="00C42EDE" w:rsidRDefault="00C42EDE" w:rsidP="00C42EDE">
      <w:pPr>
        <w:widowControl/>
        <w:jc w:val="left"/>
        <w:rPr>
          <w:rFonts w:ascii="宋体" w:hAnsi="宋体" w:cs="宋体"/>
          <w:kern w:val="0"/>
          <w:sz w:val="24"/>
        </w:rPr>
      </w:pPr>
      <w:r>
        <w:rPr>
          <w:rFonts w:ascii="宋体" w:hAnsi="宋体" w:cs="宋体" w:hint="eastAsia"/>
          <w:kern w:val="0"/>
          <w:sz w:val="24"/>
        </w:rPr>
        <w:t>数据库：</w:t>
      </w:r>
      <w:r w:rsidRPr="00C42EDE">
        <w:rPr>
          <w:rFonts w:ascii="宋体" w:hAnsi="宋体" w:cs="宋体"/>
          <w:kern w:val="0"/>
          <w:sz w:val="24"/>
        </w:rPr>
        <w:t>MySQL 8.0.11 </w:t>
      </w:r>
      <w:r w:rsidRPr="00C42EDE">
        <w:rPr>
          <w:rFonts w:ascii="宋体" w:hAnsi="宋体" w:cs="宋体"/>
          <w:kern w:val="0"/>
          <w:sz w:val="24"/>
        </w:rPr>
        <w:t xml:space="preserve"> </w:t>
      </w:r>
      <w:r w:rsidRPr="00C42EDE">
        <w:rPr>
          <w:rFonts w:ascii="宋体" w:hAnsi="宋体" w:cs="宋体"/>
          <w:kern w:val="0"/>
          <w:sz w:val="24"/>
        </w:rPr>
        <w:br/>
      </w:r>
      <w:r>
        <w:rPr>
          <w:rFonts w:ascii="宋体" w:hAnsi="宋体" w:cs="宋体" w:hint="eastAsia"/>
          <w:kern w:val="0"/>
          <w:sz w:val="24"/>
        </w:rPr>
        <w:t>中间件：</w:t>
      </w:r>
      <w:r w:rsidRPr="00C42EDE">
        <w:rPr>
          <w:rFonts w:ascii="宋体" w:hAnsi="宋体" w:cs="宋体"/>
          <w:kern w:val="0"/>
          <w:sz w:val="24"/>
        </w:rPr>
        <w:t>Tomcat 9.0.16</w:t>
      </w:r>
    </w:p>
    <w:p w14:paraId="3B980914" w14:textId="77777777" w:rsidR="00C42EDE" w:rsidRPr="00C42EDE" w:rsidRDefault="00C42EDE" w:rsidP="00C42EDE">
      <w:pPr>
        <w:widowControl/>
        <w:jc w:val="left"/>
        <w:rPr>
          <w:rFonts w:ascii="宋体" w:hAnsi="宋体" w:cs="宋体" w:hint="eastAsia"/>
          <w:kern w:val="0"/>
          <w:sz w:val="24"/>
        </w:rPr>
      </w:pPr>
      <w:r>
        <w:rPr>
          <w:rFonts w:ascii="宋体" w:hAnsi="宋体" w:cs="宋体" w:hint="eastAsia"/>
          <w:kern w:val="0"/>
          <w:sz w:val="24"/>
        </w:rPr>
        <w:t>JDK：</w:t>
      </w:r>
      <w:r w:rsidRPr="00C42EDE">
        <w:rPr>
          <w:rFonts w:ascii="宋体" w:hAnsi="宋体" w:cs="宋体"/>
          <w:kern w:val="0"/>
          <w:sz w:val="24"/>
        </w:rPr>
        <w:t>1.8.0_151</w:t>
      </w:r>
    </w:p>
    <w:p w14:paraId="52A12AFE" w14:textId="77777777" w:rsidR="008F0DDA" w:rsidRPr="008F0DDA" w:rsidRDefault="00FF1AFD" w:rsidP="008F0DDA">
      <w:pPr>
        <w:pStyle w:val="20"/>
        <w:rPr>
          <w:rFonts w:ascii="黑体" w:hAnsi="黑体"/>
        </w:rPr>
      </w:pPr>
      <w:bookmarkStart w:id="121" w:name="_Toc504057025"/>
      <w:bookmarkStart w:id="122" w:name="_Toc12542158"/>
      <w:r w:rsidRPr="00C57FDE">
        <w:rPr>
          <w:rStyle w:val="Char"/>
          <w:rFonts w:ascii="黑体" w:eastAsia="黑体" w:hAnsi="黑体" w:hint="eastAsia"/>
          <w:sz w:val="28"/>
        </w:rPr>
        <w:t>硬件环境</w:t>
      </w:r>
      <w:bookmarkStart w:id="123" w:name="_Toc521463272"/>
      <w:bookmarkEnd w:id="121"/>
      <w:bookmarkEnd w:id="122"/>
    </w:p>
    <w:bookmarkEnd w:id="123"/>
    <w:p w14:paraId="0BFB2D3D" w14:textId="77777777" w:rsidR="005D2D54" w:rsidRPr="00C42EDE" w:rsidRDefault="00C42EDE" w:rsidP="00B91741">
      <w:pPr>
        <w:spacing w:line="360" w:lineRule="auto"/>
        <w:ind w:firstLine="420"/>
        <w:rPr>
          <w:rFonts w:ascii="宋体" w:hAnsi="宋体" w:cs="宋体"/>
          <w:kern w:val="0"/>
          <w:sz w:val="24"/>
        </w:rPr>
      </w:pPr>
      <w:r w:rsidRPr="00C42EDE">
        <w:rPr>
          <w:rFonts w:ascii="宋体" w:hAnsi="宋体" w:cs="宋体" w:hint="eastAsia"/>
          <w:kern w:val="0"/>
          <w:sz w:val="24"/>
        </w:rPr>
        <w:t>内存：1G以上</w:t>
      </w:r>
    </w:p>
    <w:p w14:paraId="3E034444" w14:textId="77777777" w:rsidR="00C42EDE" w:rsidRPr="00C42EDE" w:rsidRDefault="00C42EDE" w:rsidP="00B91741">
      <w:pPr>
        <w:spacing w:line="360" w:lineRule="auto"/>
        <w:ind w:firstLine="420"/>
        <w:rPr>
          <w:rFonts w:ascii="宋体" w:hAnsi="宋体" w:cs="宋体" w:hint="eastAsia"/>
          <w:kern w:val="0"/>
          <w:sz w:val="24"/>
        </w:rPr>
      </w:pPr>
      <w:r w:rsidRPr="00C42EDE">
        <w:rPr>
          <w:rFonts w:ascii="宋体" w:hAnsi="宋体" w:cs="宋体" w:hint="eastAsia"/>
          <w:kern w:val="0"/>
          <w:sz w:val="24"/>
        </w:rPr>
        <w:t>硬盘：8</w:t>
      </w:r>
      <w:r w:rsidRPr="00C42EDE">
        <w:rPr>
          <w:rFonts w:ascii="宋体" w:hAnsi="宋体" w:cs="宋体"/>
          <w:kern w:val="0"/>
          <w:sz w:val="24"/>
        </w:rPr>
        <w:t>0</w:t>
      </w:r>
      <w:r w:rsidRPr="00C42EDE">
        <w:rPr>
          <w:rFonts w:ascii="宋体" w:hAnsi="宋体" w:cs="宋体" w:hint="eastAsia"/>
          <w:kern w:val="0"/>
          <w:sz w:val="24"/>
        </w:rPr>
        <w:t>G以上</w:t>
      </w:r>
    </w:p>
    <w:sectPr w:rsidR="00C42EDE" w:rsidRPr="00C42EDE"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B34D" w14:textId="77777777" w:rsidR="00DB4AFE" w:rsidRDefault="00DB4AFE">
      <w:r>
        <w:separator/>
      </w:r>
    </w:p>
  </w:endnote>
  <w:endnote w:type="continuationSeparator" w:id="0">
    <w:p w14:paraId="534070CE" w14:textId="77777777" w:rsidR="00DB4AFE" w:rsidRDefault="00DB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default"/>
    <w:sig w:usb0="00000000" w:usb1="00000000" w:usb2="00000000" w:usb3="00000000" w:csb0="00000001" w:csb1="00000000"/>
  </w:font>
  <w:font w:name="楷体_GB2312">
    <w:altName w:val="微软雅黑"/>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微软雅黑"/>
    <w:charset w:val="86"/>
    <w:family w:val="moder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A00002EF" w:usb1="4000004B" w:usb2="00000000" w:usb3="00000000" w:csb0="0000019F" w:csb1="00000000"/>
  </w:font>
  <w:font w:name="Frutiger LT 55 Roman">
    <w:altName w:val="Lucida Sans Unicode"/>
    <w:charset w:val="00"/>
    <w:family w:val="swiss"/>
    <w:pitch w:val="default"/>
    <w:sig w:usb0="00000000"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LF Song">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650441"/>
      <w:docPartObj>
        <w:docPartGallery w:val="Page Numbers (Bottom of Page)"/>
        <w:docPartUnique/>
      </w:docPartObj>
    </w:sdtPr>
    <w:sdtContent>
      <w:p w14:paraId="3FA6557C" w14:textId="77777777" w:rsidR="00F03506" w:rsidRDefault="00F03506">
        <w:pPr>
          <w:pStyle w:val="af1"/>
          <w:jc w:val="right"/>
        </w:pPr>
        <w:r>
          <w:fldChar w:fldCharType="begin"/>
        </w:r>
        <w:r>
          <w:instrText>PAGE   \* MERGEFORMAT</w:instrText>
        </w:r>
        <w:r>
          <w:fldChar w:fldCharType="separate"/>
        </w:r>
        <w:r>
          <w:rPr>
            <w:lang w:val="zh-CN"/>
          </w:rPr>
          <w:t>2</w:t>
        </w:r>
        <w:r>
          <w:fldChar w:fldCharType="end"/>
        </w:r>
      </w:p>
    </w:sdtContent>
  </w:sdt>
  <w:p w14:paraId="6B2A5188" w14:textId="77777777" w:rsidR="00F03506" w:rsidRDefault="00F03506">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E23" w14:textId="77777777" w:rsidR="00F65E58" w:rsidRDefault="00F65E58">
    <w:pPr>
      <w:pStyle w:val="af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042370"/>
      <w:docPartObj>
        <w:docPartGallery w:val="Page Numbers (Bottom of Page)"/>
        <w:docPartUnique/>
      </w:docPartObj>
    </w:sdtPr>
    <w:sdtContent>
      <w:p w14:paraId="7C94C8CF" w14:textId="77777777" w:rsidR="00F03506" w:rsidRDefault="00F03506">
        <w:pPr>
          <w:pStyle w:val="af1"/>
          <w:jc w:val="right"/>
        </w:pPr>
        <w:r>
          <w:fldChar w:fldCharType="begin"/>
        </w:r>
        <w:r>
          <w:instrText>PAGE   \* MERGEFORMAT</w:instrText>
        </w:r>
        <w:r>
          <w:fldChar w:fldCharType="separate"/>
        </w:r>
        <w:r>
          <w:rPr>
            <w:lang w:val="zh-CN"/>
          </w:rPr>
          <w:t>2</w:t>
        </w:r>
        <w:r>
          <w:fldChar w:fldCharType="end"/>
        </w:r>
      </w:p>
    </w:sdtContent>
  </w:sdt>
  <w:p w14:paraId="72E8A455" w14:textId="77777777" w:rsidR="00F03506" w:rsidRDefault="00F03506">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8F6F" w14:textId="77777777" w:rsidR="00F65E58" w:rsidRPr="00685C03" w:rsidRDefault="00F65E58"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881BE" w14:textId="77777777" w:rsidR="00DB4AFE" w:rsidRDefault="00DB4AFE">
      <w:r>
        <w:separator/>
      </w:r>
    </w:p>
  </w:footnote>
  <w:footnote w:type="continuationSeparator" w:id="0">
    <w:p w14:paraId="5919ACEA" w14:textId="77777777" w:rsidR="00DB4AFE" w:rsidRDefault="00DB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5A1DF" w14:textId="77777777" w:rsidR="00F65E58" w:rsidRDefault="00F65E58">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070CB" w14:textId="77777777" w:rsidR="00F65E58" w:rsidRDefault="00F65E58">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0902161"/>
    <w:multiLevelType w:val="hybridMultilevel"/>
    <w:tmpl w:val="871A9804"/>
    <w:lvl w:ilvl="0" w:tplc="EF1A37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9869EF"/>
    <w:multiLevelType w:val="hybridMultilevel"/>
    <w:tmpl w:val="2FDA0C70"/>
    <w:lvl w:ilvl="0" w:tplc="D19CE2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C285A2C"/>
    <w:multiLevelType w:val="hybridMultilevel"/>
    <w:tmpl w:val="EFC63EB8"/>
    <w:lvl w:ilvl="0" w:tplc="55F61D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7" w15:restartNumberingAfterBreak="0">
    <w:nsid w:val="200E01F3"/>
    <w:multiLevelType w:val="hybridMultilevel"/>
    <w:tmpl w:val="00B8EFF6"/>
    <w:lvl w:ilvl="0" w:tplc="56DE1F74">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2EF4159"/>
    <w:multiLevelType w:val="hybridMultilevel"/>
    <w:tmpl w:val="F728850A"/>
    <w:lvl w:ilvl="0" w:tplc="3056C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11"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1985"/>
        </w:tabs>
        <w:ind w:left="1985"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2"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3" w15:restartNumberingAfterBreak="0">
    <w:nsid w:val="4A9465F9"/>
    <w:multiLevelType w:val="hybridMultilevel"/>
    <w:tmpl w:val="0CA6824E"/>
    <w:lvl w:ilvl="0" w:tplc="EF1A37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A7C7F12"/>
    <w:multiLevelType w:val="hybridMultilevel"/>
    <w:tmpl w:val="CC986A94"/>
    <w:lvl w:ilvl="0" w:tplc="3398CA48">
      <w:start w:val="1"/>
      <w:numFmt w:val="decimal"/>
      <w:lvlText w:val="%1."/>
      <w:lvlJc w:val="left"/>
      <w:pPr>
        <w:tabs>
          <w:tab w:val="num" w:pos="360"/>
        </w:tabs>
        <w:ind w:left="360" w:hanging="360"/>
      </w:pPr>
      <w:rPr>
        <w:rFonts w:hint="default"/>
        <w:color w:val="auto"/>
      </w:rPr>
    </w:lvl>
    <w:lvl w:ilvl="1" w:tplc="66344AD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AE831DB"/>
    <w:multiLevelType w:val="hybridMultilevel"/>
    <w:tmpl w:val="A9ACB7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7"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8" w15:restartNumberingAfterBreak="0">
    <w:nsid w:val="654E24D5"/>
    <w:multiLevelType w:val="hybridMultilevel"/>
    <w:tmpl w:val="A8149A6E"/>
    <w:lvl w:ilvl="0" w:tplc="55F61DC4">
      <w:start w:val="1"/>
      <w:numFmt w:val="decimal"/>
      <w:lvlText w:val="%1."/>
      <w:lvlJc w:val="left"/>
      <w:pPr>
        <w:tabs>
          <w:tab w:val="num" w:pos="360"/>
        </w:tabs>
        <w:ind w:left="360" w:hanging="360"/>
      </w:pPr>
      <w:rPr>
        <w:rFonts w:hint="default"/>
      </w:rPr>
    </w:lvl>
    <w:lvl w:ilvl="1" w:tplc="408CA9C2">
      <w:start w:val="1"/>
      <w:numFmt w:val="decimal"/>
      <w:lvlText w:val="%2．"/>
      <w:lvlJc w:val="left"/>
      <w:pPr>
        <w:tabs>
          <w:tab w:val="num" w:pos="780"/>
        </w:tabs>
        <w:ind w:left="780" w:hanging="360"/>
      </w:pPr>
      <w:rPr>
        <w:rFonts w:hint="default"/>
      </w:rPr>
    </w:lvl>
    <w:lvl w:ilvl="2" w:tplc="15C20CC6">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C57D4F"/>
    <w:multiLevelType w:val="hybridMultilevel"/>
    <w:tmpl w:val="1C6EF3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22"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23"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5"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6" w15:restartNumberingAfterBreak="0">
    <w:nsid w:val="78971332"/>
    <w:multiLevelType w:val="hybridMultilevel"/>
    <w:tmpl w:val="960CB1BC"/>
    <w:lvl w:ilvl="0" w:tplc="150A8E44">
      <w:start w:val="1"/>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8" w15:restartNumberingAfterBreak="0">
    <w:nsid w:val="7D673488"/>
    <w:multiLevelType w:val="hybridMultilevel"/>
    <w:tmpl w:val="121E8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8"/>
  </w:num>
  <w:num w:numId="2">
    <w:abstractNumId w:val="10"/>
  </w:num>
  <w:num w:numId="3">
    <w:abstractNumId w:val="16"/>
  </w:num>
  <w:num w:numId="4">
    <w:abstractNumId w:val="22"/>
  </w:num>
  <w:num w:numId="5">
    <w:abstractNumId w:val="12"/>
  </w:num>
  <w:num w:numId="6">
    <w:abstractNumId w:val="29"/>
  </w:num>
  <w:num w:numId="7">
    <w:abstractNumId w:val="21"/>
  </w:num>
  <w:num w:numId="8">
    <w:abstractNumId w:val="17"/>
  </w:num>
  <w:num w:numId="9">
    <w:abstractNumId w:val="27"/>
  </w:num>
  <w:num w:numId="10">
    <w:abstractNumId w:val="1"/>
  </w:num>
  <w:num w:numId="11">
    <w:abstractNumId w:val="23"/>
  </w:num>
  <w:num w:numId="12">
    <w:abstractNumId w:val="20"/>
  </w:num>
  <w:num w:numId="13">
    <w:abstractNumId w:val="24"/>
  </w:num>
  <w:num w:numId="14">
    <w:abstractNumId w:val="25"/>
  </w:num>
  <w:num w:numId="15">
    <w:abstractNumId w:val="6"/>
  </w:num>
  <w:num w:numId="16">
    <w:abstractNumId w:val="11"/>
  </w:num>
  <w:num w:numId="17">
    <w:abstractNumId w:val="4"/>
  </w:num>
  <w:num w:numId="18">
    <w:abstractNumId w:val="7"/>
  </w:num>
  <w:num w:numId="19">
    <w:abstractNumId w:val="15"/>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0"/>
  </w:num>
  <w:num w:numId="31">
    <w:abstractNumId w:val="18"/>
  </w:num>
  <w:num w:numId="32">
    <w:abstractNumId w:val="13"/>
  </w:num>
  <w:num w:numId="33">
    <w:abstractNumId w:val="2"/>
  </w:num>
  <w:num w:numId="34">
    <w:abstractNumId w:val="14"/>
  </w:num>
  <w:num w:numId="35">
    <w:abstractNumId w:val="28"/>
  </w:num>
  <w:num w:numId="36">
    <w:abstractNumId w:val="19"/>
  </w:num>
  <w:num w:numId="37">
    <w:abstractNumId w:val="9"/>
  </w:num>
  <w:num w:numId="38">
    <w:abstractNumId w:val="3"/>
  </w:num>
  <w:num w:numId="39">
    <w:abstractNumId w:val="26"/>
  </w:num>
  <w:num w:numId="4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27B2F"/>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058"/>
    <w:rsid w:val="000C341B"/>
    <w:rsid w:val="000C3A32"/>
    <w:rsid w:val="000C64B9"/>
    <w:rsid w:val="000C74BE"/>
    <w:rsid w:val="000D161E"/>
    <w:rsid w:val="000D19C6"/>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4ED1"/>
    <w:rsid w:val="000F52E8"/>
    <w:rsid w:val="000F5F87"/>
    <w:rsid w:val="000F6BAE"/>
    <w:rsid w:val="000F6E1D"/>
    <w:rsid w:val="000F7CF9"/>
    <w:rsid w:val="001006CD"/>
    <w:rsid w:val="0010173E"/>
    <w:rsid w:val="00102193"/>
    <w:rsid w:val="00103335"/>
    <w:rsid w:val="001039DF"/>
    <w:rsid w:val="0010525B"/>
    <w:rsid w:val="001055E8"/>
    <w:rsid w:val="0010581C"/>
    <w:rsid w:val="00106077"/>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525E"/>
    <w:rsid w:val="0014642A"/>
    <w:rsid w:val="00146D06"/>
    <w:rsid w:val="001501F6"/>
    <w:rsid w:val="001525B4"/>
    <w:rsid w:val="00153EB0"/>
    <w:rsid w:val="0015411D"/>
    <w:rsid w:val="001564C7"/>
    <w:rsid w:val="00160A17"/>
    <w:rsid w:val="00160E5B"/>
    <w:rsid w:val="00162884"/>
    <w:rsid w:val="00164BD2"/>
    <w:rsid w:val="00165806"/>
    <w:rsid w:val="001676EE"/>
    <w:rsid w:val="00171D6E"/>
    <w:rsid w:val="00174576"/>
    <w:rsid w:val="00177A21"/>
    <w:rsid w:val="0018014A"/>
    <w:rsid w:val="001809A2"/>
    <w:rsid w:val="001817A2"/>
    <w:rsid w:val="0018285C"/>
    <w:rsid w:val="00182E23"/>
    <w:rsid w:val="001833CF"/>
    <w:rsid w:val="00183515"/>
    <w:rsid w:val="001872A5"/>
    <w:rsid w:val="0019078B"/>
    <w:rsid w:val="001935CA"/>
    <w:rsid w:val="0019622D"/>
    <w:rsid w:val="001A2BD8"/>
    <w:rsid w:val="001A39F7"/>
    <w:rsid w:val="001A3EFB"/>
    <w:rsid w:val="001B00A3"/>
    <w:rsid w:val="001B6454"/>
    <w:rsid w:val="001B6B68"/>
    <w:rsid w:val="001C1C80"/>
    <w:rsid w:val="001C1F74"/>
    <w:rsid w:val="001C2120"/>
    <w:rsid w:val="001C23FD"/>
    <w:rsid w:val="001C4212"/>
    <w:rsid w:val="001C4FDE"/>
    <w:rsid w:val="001D1502"/>
    <w:rsid w:val="001D2176"/>
    <w:rsid w:val="001D29D4"/>
    <w:rsid w:val="001D38FD"/>
    <w:rsid w:val="001D3C18"/>
    <w:rsid w:val="001D43DC"/>
    <w:rsid w:val="001D4945"/>
    <w:rsid w:val="001D6CF5"/>
    <w:rsid w:val="001E103E"/>
    <w:rsid w:val="001E150E"/>
    <w:rsid w:val="001E1C3E"/>
    <w:rsid w:val="001E2833"/>
    <w:rsid w:val="001E3390"/>
    <w:rsid w:val="001E4F72"/>
    <w:rsid w:val="001E51C9"/>
    <w:rsid w:val="001E533D"/>
    <w:rsid w:val="001E5A49"/>
    <w:rsid w:val="001E6956"/>
    <w:rsid w:val="001F02F2"/>
    <w:rsid w:val="001F0A95"/>
    <w:rsid w:val="001F1C4C"/>
    <w:rsid w:val="001F3AFE"/>
    <w:rsid w:val="001F5B01"/>
    <w:rsid w:val="001F7B40"/>
    <w:rsid w:val="001F7DCF"/>
    <w:rsid w:val="00202546"/>
    <w:rsid w:val="002042D5"/>
    <w:rsid w:val="002114B3"/>
    <w:rsid w:val="00214180"/>
    <w:rsid w:val="00215995"/>
    <w:rsid w:val="002227FB"/>
    <w:rsid w:val="00224211"/>
    <w:rsid w:val="00224D8E"/>
    <w:rsid w:val="00225AB4"/>
    <w:rsid w:val="00226C70"/>
    <w:rsid w:val="00230778"/>
    <w:rsid w:val="002332A5"/>
    <w:rsid w:val="00235C99"/>
    <w:rsid w:val="00235FD4"/>
    <w:rsid w:val="00236629"/>
    <w:rsid w:val="00242CE5"/>
    <w:rsid w:val="00244AE8"/>
    <w:rsid w:val="0024515D"/>
    <w:rsid w:val="00245C5D"/>
    <w:rsid w:val="00246538"/>
    <w:rsid w:val="002465EE"/>
    <w:rsid w:val="00247D00"/>
    <w:rsid w:val="00247E03"/>
    <w:rsid w:val="00247F5F"/>
    <w:rsid w:val="00250E7F"/>
    <w:rsid w:val="002511E9"/>
    <w:rsid w:val="00252223"/>
    <w:rsid w:val="002525AB"/>
    <w:rsid w:val="00252A77"/>
    <w:rsid w:val="00256B4C"/>
    <w:rsid w:val="00257A00"/>
    <w:rsid w:val="00260367"/>
    <w:rsid w:val="00262846"/>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040"/>
    <w:rsid w:val="002A2B36"/>
    <w:rsid w:val="002A48A1"/>
    <w:rsid w:val="002A5273"/>
    <w:rsid w:val="002A5C3B"/>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1748"/>
    <w:rsid w:val="002E4FCA"/>
    <w:rsid w:val="002E6D4F"/>
    <w:rsid w:val="002E7792"/>
    <w:rsid w:val="002F1D7F"/>
    <w:rsid w:val="002F356A"/>
    <w:rsid w:val="002F7BED"/>
    <w:rsid w:val="003032D5"/>
    <w:rsid w:val="00304D0C"/>
    <w:rsid w:val="00304D47"/>
    <w:rsid w:val="0030526E"/>
    <w:rsid w:val="00313B29"/>
    <w:rsid w:val="00313D29"/>
    <w:rsid w:val="003150EE"/>
    <w:rsid w:val="00315125"/>
    <w:rsid w:val="00317979"/>
    <w:rsid w:val="003225AF"/>
    <w:rsid w:val="00322FD0"/>
    <w:rsid w:val="003240BF"/>
    <w:rsid w:val="00325834"/>
    <w:rsid w:val="00325BA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097F"/>
    <w:rsid w:val="003813B1"/>
    <w:rsid w:val="00384E7B"/>
    <w:rsid w:val="003852AC"/>
    <w:rsid w:val="003940D7"/>
    <w:rsid w:val="00395E36"/>
    <w:rsid w:val="00395E50"/>
    <w:rsid w:val="0039628B"/>
    <w:rsid w:val="00396976"/>
    <w:rsid w:val="003A26DC"/>
    <w:rsid w:val="003A3B14"/>
    <w:rsid w:val="003A3D8A"/>
    <w:rsid w:val="003A5F82"/>
    <w:rsid w:val="003A6533"/>
    <w:rsid w:val="003A656B"/>
    <w:rsid w:val="003A69C4"/>
    <w:rsid w:val="003B2DFE"/>
    <w:rsid w:val="003B34A0"/>
    <w:rsid w:val="003B4F01"/>
    <w:rsid w:val="003C2332"/>
    <w:rsid w:val="003C34D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29C3"/>
    <w:rsid w:val="003F32AB"/>
    <w:rsid w:val="003F3B55"/>
    <w:rsid w:val="003F3CBA"/>
    <w:rsid w:val="003F3CD0"/>
    <w:rsid w:val="003F53BB"/>
    <w:rsid w:val="003F543B"/>
    <w:rsid w:val="00400F03"/>
    <w:rsid w:val="004019D9"/>
    <w:rsid w:val="00404683"/>
    <w:rsid w:val="0040505C"/>
    <w:rsid w:val="00405651"/>
    <w:rsid w:val="00406202"/>
    <w:rsid w:val="0040666E"/>
    <w:rsid w:val="00411254"/>
    <w:rsid w:val="0041204D"/>
    <w:rsid w:val="00414074"/>
    <w:rsid w:val="00416BC1"/>
    <w:rsid w:val="00417792"/>
    <w:rsid w:val="0042110F"/>
    <w:rsid w:val="004211D1"/>
    <w:rsid w:val="00427901"/>
    <w:rsid w:val="0043058D"/>
    <w:rsid w:val="00430E6D"/>
    <w:rsid w:val="00432705"/>
    <w:rsid w:val="00433A95"/>
    <w:rsid w:val="00433D0B"/>
    <w:rsid w:val="0043475F"/>
    <w:rsid w:val="00435353"/>
    <w:rsid w:val="00437889"/>
    <w:rsid w:val="00437924"/>
    <w:rsid w:val="00442A56"/>
    <w:rsid w:val="00442F9D"/>
    <w:rsid w:val="00443044"/>
    <w:rsid w:val="00444B00"/>
    <w:rsid w:val="004455B5"/>
    <w:rsid w:val="00450BB2"/>
    <w:rsid w:val="004526BD"/>
    <w:rsid w:val="00453264"/>
    <w:rsid w:val="004552B6"/>
    <w:rsid w:val="004554FE"/>
    <w:rsid w:val="004571D1"/>
    <w:rsid w:val="0045739B"/>
    <w:rsid w:val="00460530"/>
    <w:rsid w:val="00460A65"/>
    <w:rsid w:val="004611FD"/>
    <w:rsid w:val="004655BF"/>
    <w:rsid w:val="00466311"/>
    <w:rsid w:val="00470A2C"/>
    <w:rsid w:val="00473142"/>
    <w:rsid w:val="004746E0"/>
    <w:rsid w:val="004815B8"/>
    <w:rsid w:val="00482A62"/>
    <w:rsid w:val="00483CD9"/>
    <w:rsid w:val="0048471B"/>
    <w:rsid w:val="00485044"/>
    <w:rsid w:val="00486001"/>
    <w:rsid w:val="00490FA0"/>
    <w:rsid w:val="00492B72"/>
    <w:rsid w:val="004935D3"/>
    <w:rsid w:val="00494486"/>
    <w:rsid w:val="0049456F"/>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687"/>
    <w:rsid w:val="004C28A4"/>
    <w:rsid w:val="004C4199"/>
    <w:rsid w:val="004C4DFE"/>
    <w:rsid w:val="004C74EF"/>
    <w:rsid w:val="004D09FC"/>
    <w:rsid w:val="004D2A56"/>
    <w:rsid w:val="004D4F16"/>
    <w:rsid w:val="004D5CDF"/>
    <w:rsid w:val="004E1BD6"/>
    <w:rsid w:val="004E343A"/>
    <w:rsid w:val="004E50DA"/>
    <w:rsid w:val="004E5C31"/>
    <w:rsid w:val="004E7969"/>
    <w:rsid w:val="004F1CD2"/>
    <w:rsid w:val="004F3AB0"/>
    <w:rsid w:val="004F3D54"/>
    <w:rsid w:val="004F622A"/>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3DA6"/>
    <w:rsid w:val="005A4A2C"/>
    <w:rsid w:val="005A4DBB"/>
    <w:rsid w:val="005A5E56"/>
    <w:rsid w:val="005A5EA1"/>
    <w:rsid w:val="005A73C7"/>
    <w:rsid w:val="005B01C0"/>
    <w:rsid w:val="005B08AA"/>
    <w:rsid w:val="005B4469"/>
    <w:rsid w:val="005B4B9D"/>
    <w:rsid w:val="005B6B76"/>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93D"/>
    <w:rsid w:val="00642E99"/>
    <w:rsid w:val="006431BF"/>
    <w:rsid w:val="0064469B"/>
    <w:rsid w:val="0065030E"/>
    <w:rsid w:val="0065145A"/>
    <w:rsid w:val="0065272F"/>
    <w:rsid w:val="00652C62"/>
    <w:rsid w:val="00653E02"/>
    <w:rsid w:val="006543DA"/>
    <w:rsid w:val="00655C4A"/>
    <w:rsid w:val="00657453"/>
    <w:rsid w:val="006576A2"/>
    <w:rsid w:val="00660853"/>
    <w:rsid w:val="0066564F"/>
    <w:rsid w:val="006659D3"/>
    <w:rsid w:val="0066614B"/>
    <w:rsid w:val="00671949"/>
    <w:rsid w:val="006801F9"/>
    <w:rsid w:val="00680DF3"/>
    <w:rsid w:val="00682CE2"/>
    <w:rsid w:val="00685C03"/>
    <w:rsid w:val="00690FCF"/>
    <w:rsid w:val="0069274C"/>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6646"/>
    <w:rsid w:val="006E717E"/>
    <w:rsid w:val="006E7FB3"/>
    <w:rsid w:val="006F0938"/>
    <w:rsid w:val="006F1F4F"/>
    <w:rsid w:val="006F473E"/>
    <w:rsid w:val="006F62DB"/>
    <w:rsid w:val="006F6459"/>
    <w:rsid w:val="006F6AEF"/>
    <w:rsid w:val="006F6FF9"/>
    <w:rsid w:val="006F778C"/>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82A"/>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14EB"/>
    <w:rsid w:val="00772918"/>
    <w:rsid w:val="00773B5B"/>
    <w:rsid w:val="0077425E"/>
    <w:rsid w:val="00774F89"/>
    <w:rsid w:val="007752B0"/>
    <w:rsid w:val="00781FBF"/>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528C"/>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41A8"/>
    <w:rsid w:val="007F59C4"/>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C56"/>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6D5D"/>
    <w:rsid w:val="0087789D"/>
    <w:rsid w:val="00882F10"/>
    <w:rsid w:val="00884789"/>
    <w:rsid w:val="00885535"/>
    <w:rsid w:val="00885E57"/>
    <w:rsid w:val="00892FD8"/>
    <w:rsid w:val="00894499"/>
    <w:rsid w:val="008945B3"/>
    <w:rsid w:val="00897269"/>
    <w:rsid w:val="00897B4D"/>
    <w:rsid w:val="008A2120"/>
    <w:rsid w:val="008A582B"/>
    <w:rsid w:val="008A60DA"/>
    <w:rsid w:val="008A7A78"/>
    <w:rsid w:val="008B1AB3"/>
    <w:rsid w:val="008B2F30"/>
    <w:rsid w:val="008B305C"/>
    <w:rsid w:val="008B3068"/>
    <w:rsid w:val="008B32D4"/>
    <w:rsid w:val="008B6D40"/>
    <w:rsid w:val="008B77F9"/>
    <w:rsid w:val="008C04EE"/>
    <w:rsid w:val="008C2C6A"/>
    <w:rsid w:val="008C40CC"/>
    <w:rsid w:val="008C5172"/>
    <w:rsid w:val="008C5E22"/>
    <w:rsid w:val="008C7560"/>
    <w:rsid w:val="008D1DED"/>
    <w:rsid w:val="008D204A"/>
    <w:rsid w:val="008D33D5"/>
    <w:rsid w:val="008D3963"/>
    <w:rsid w:val="008D44A7"/>
    <w:rsid w:val="008E0999"/>
    <w:rsid w:val="008E2735"/>
    <w:rsid w:val="008E58BB"/>
    <w:rsid w:val="008E5D3F"/>
    <w:rsid w:val="008E64D2"/>
    <w:rsid w:val="008F0DDA"/>
    <w:rsid w:val="008F4382"/>
    <w:rsid w:val="008F61BF"/>
    <w:rsid w:val="00901714"/>
    <w:rsid w:val="00905028"/>
    <w:rsid w:val="00905392"/>
    <w:rsid w:val="009056B1"/>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36D4E"/>
    <w:rsid w:val="0094020F"/>
    <w:rsid w:val="0094098E"/>
    <w:rsid w:val="00940DA6"/>
    <w:rsid w:val="00940E0B"/>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7657B"/>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6E30"/>
    <w:rsid w:val="009B7C38"/>
    <w:rsid w:val="009C2D6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2E92"/>
    <w:rsid w:val="00A15CD7"/>
    <w:rsid w:val="00A23800"/>
    <w:rsid w:val="00A23AB3"/>
    <w:rsid w:val="00A23C0C"/>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578A7"/>
    <w:rsid w:val="00A61C2B"/>
    <w:rsid w:val="00A63699"/>
    <w:rsid w:val="00A65017"/>
    <w:rsid w:val="00A66353"/>
    <w:rsid w:val="00A7012C"/>
    <w:rsid w:val="00A71ADE"/>
    <w:rsid w:val="00A71B48"/>
    <w:rsid w:val="00A722C5"/>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0B8D"/>
    <w:rsid w:val="00AA15E3"/>
    <w:rsid w:val="00AA15F3"/>
    <w:rsid w:val="00AA3DF1"/>
    <w:rsid w:val="00AA3ECA"/>
    <w:rsid w:val="00AA7E1E"/>
    <w:rsid w:val="00AA7FF5"/>
    <w:rsid w:val="00AB03AB"/>
    <w:rsid w:val="00AB0A63"/>
    <w:rsid w:val="00AB4B5B"/>
    <w:rsid w:val="00AB60F2"/>
    <w:rsid w:val="00AB6A9B"/>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D706F"/>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07F46"/>
    <w:rsid w:val="00B1194C"/>
    <w:rsid w:val="00B12D8A"/>
    <w:rsid w:val="00B130FB"/>
    <w:rsid w:val="00B13843"/>
    <w:rsid w:val="00B14C79"/>
    <w:rsid w:val="00B152C1"/>
    <w:rsid w:val="00B15394"/>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90235"/>
    <w:rsid w:val="00B908BB"/>
    <w:rsid w:val="00B914E3"/>
    <w:rsid w:val="00B91741"/>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23A"/>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06D39"/>
    <w:rsid w:val="00C10BEC"/>
    <w:rsid w:val="00C12DF4"/>
    <w:rsid w:val="00C134FA"/>
    <w:rsid w:val="00C13D62"/>
    <w:rsid w:val="00C153F0"/>
    <w:rsid w:val="00C15F68"/>
    <w:rsid w:val="00C201B2"/>
    <w:rsid w:val="00C214FA"/>
    <w:rsid w:val="00C223C6"/>
    <w:rsid w:val="00C2312A"/>
    <w:rsid w:val="00C23386"/>
    <w:rsid w:val="00C2499C"/>
    <w:rsid w:val="00C30EDD"/>
    <w:rsid w:val="00C3311C"/>
    <w:rsid w:val="00C334A9"/>
    <w:rsid w:val="00C34447"/>
    <w:rsid w:val="00C36175"/>
    <w:rsid w:val="00C36E6B"/>
    <w:rsid w:val="00C42020"/>
    <w:rsid w:val="00C42A2C"/>
    <w:rsid w:val="00C42EDE"/>
    <w:rsid w:val="00C43552"/>
    <w:rsid w:val="00C44F20"/>
    <w:rsid w:val="00C45C8A"/>
    <w:rsid w:val="00C45D27"/>
    <w:rsid w:val="00C464A4"/>
    <w:rsid w:val="00C46E46"/>
    <w:rsid w:val="00C46FDF"/>
    <w:rsid w:val="00C500CA"/>
    <w:rsid w:val="00C51ABA"/>
    <w:rsid w:val="00C52CAD"/>
    <w:rsid w:val="00C52E4F"/>
    <w:rsid w:val="00C5385F"/>
    <w:rsid w:val="00C553E1"/>
    <w:rsid w:val="00C57FDE"/>
    <w:rsid w:val="00C60117"/>
    <w:rsid w:val="00C637E4"/>
    <w:rsid w:val="00C63C47"/>
    <w:rsid w:val="00C640EF"/>
    <w:rsid w:val="00C64101"/>
    <w:rsid w:val="00C66BA0"/>
    <w:rsid w:val="00C72857"/>
    <w:rsid w:val="00C7521E"/>
    <w:rsid w:val="00C75C0D"/>
    <w:rsid w:val="00C76A94"/>
    <w:rsid w:val="00C8230A"/>
    <w:rsid w:val="00C85979"/>
    <w:rsid w:val="00C8783B"/>
    <w:rsid w:val="00C903A1"/>
    <w:rsid w:val="00C926EF"/>
    <w:rsid w:val="00C9365F"/>
    <w:rsid w:val="00C93EA1"/>
    <w:rsid w:val="00C94882"/>
    <w:rsid w:val="00CA0613"/>
    <w:rsid w:val="00CA0F3C"/>
    <w:rsid w:val="00CA16C9"/>
    <w:rsid w:val="00CA2356"/>
    <w:rsid w:val="00CA2B0D"/>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193"/>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39F3"/>
    <w:rsid w:val="00D648C3"/>
    <w:rsid w:val="00D676FF"/>
    <w:rsid w:val="00D67A02"/>
    <w:rsid w:val="00D705D5"/>
    <w:rsid w:val="00D72857"/>
    <w:rsid w:val="00D729D6"/>
    <w:rsid w:val="00D7307B"/>
    <w:rsid w:val="00D752E0"/>
    <w:rsid w:val="00D76E07"/>
    <w:rsid w:val="00D805E1"/>
    <w:rsid w:val="00D80FE8"/>
    <w:rsid w:val="00D810FB"/>
    <w:rsid w:val="00D8513E"/>
    <w:rsid w:val="00D86750"/>
    <w:rsid w:val="00D87426"/>
    <w:rsid w:val="00D9122E"/>
    <w:rsid w:val="00D912D5"/>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4AFE"/>
    <w:rsid w:val="00DB6C21"/>
    <w:rsid w:val="00DB7B7B"/>
    <w:rsid w:val="00DC1757"/>
    <w:rsid w:val="00DC1FC0"/>
    <w:rsid w:val="00DC4206"/>
    <w:rsid w:val="00DC4B40"/>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076"/>
    <w:rsid w:val="00E073BC"/>
    <w:rsid w:val="00E1016B"/>
    <w:rsid w:val="00E12272"/>
    <w:rsid w:val="00E13A25"/>
    <w:rsid w:val="00E164AC"/>
    <w:rsid w:val="00E20C1F"/>
    <w:rsid w:val="00E2166E"/>
    <w:rsid w:val="00E2245E"/>
    <w:rsid w:val="00E234D9"/>
    <w:rsid w:val="00E245C2"/>
    <w:rsid w:val="00E26823"/>
    <w:rsid w:val="00E277BD"/>
    <w:rsid w:val="00E2783F"/>
    <w:rsid w:val="00E3206E"/>
    <w:rsid w:val="00E32468"/>
    <w:rsid w:val="00E334DC"/>
    <w:rsid w:val="00E34004"/>
    <w:rsid w:val="00E41202"/>
    <w:rsid w:val="00E41AF2"/>
    <w:rsid w:val="00E4275E"/>
    <w:rsid w:val="00E429F0"/>
    <w:rsid w:val="00E42A9F"/>
    <w:rsid w:val="00E464E1"/>
    <w:rsid w:val="00E4680F"/>
    <w:rsid w:val="00E47BAA"/>
    <w:rsid w:val="00E5080D"/>
    <w:rsid w:val="00E53481"/>
    <w:rsid w:val="00E54B7C"/>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5003"/>
    <w:rsid w:val="00EF5298"/>
    <w:rsid w:val="00EF5CEE"/>
    <w:rsid w:val="00EF622D"/>
    <w:rsid w:val="00EF6998"/>
    <w:rsid w:val="00F01787"/>
    <w:rsid w:val="00F030E5"/>
    <w:rsid w:val="00F03506"/>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3545"/>
    <w:rsid w:val="00F34B05"/>
    <w:rsid w:val="00F3501A"/>
    <w:rsid w:val="00F3691D"/>
    <w:rsid w:val="00F43064"/>
    <w:rsid w:val="00F432EC"/>
    <w:rsid w:val="00F43980"/>
    <w:rsid w:val="00F51028"/>
    <w:rsid w:val="00F51197"/>
    <w:rsid w:val="00F517AE"/>
    <w:rsid w:val="00F56D69"/>
    <w:rsid w:val="00F57069"/>
    <w:rsid w:val="00F5735F"/>
    <w:rsid w:val="00F579E9"/>
    <w:rsid w:val="00F62C67"/>
    <w:rsid w:val="00F63F04"/>
    <w:rsid w:val="00F65E58"/>
    <w:rsid w:val="00F67272"/>
    <w:rsid w:val="00F71090"/>
    <w:rsid w:val="00F71B6E"/>
    <w:rsid w:val="00F76071"/>
    <w:rsid w:val="00F76C57"/>
    <w:rsid w:val="00F77F12"/>
    <w:rsid w:val="00F81104"/>
    <w:rsid w:val="00F82EBB"/>
    <w:rsid w:val="00F83A14"/>
    <w:rsid w:val="00F84392"/>
    <w:rsid w:val="00F90C9E"/>
    <w:rsid w:val="00F93527"/>
    <w:rsid w:val="00F93C7B"/>
    <w:rsid w:val="00F96352"/>
    <w:rsid w:val="00F96F8C"/>
    <w:rsid w:val="00F96FF0"/>
    <w:rsid w:val="00FA012B"/>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7CA4CDE"/>
  <w15:docId w15:val="{D9BA42CC-3509-4781-9177-A29CF419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章"/>
    <w:basedOn w:val="a4"/>
    <w:next w:val="a4"/>
    <w:link w:val="14"/>
    <w:qFormat/>
    <w:rsid w:val="0077425E"/>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rsid w:val="0077425E"/>
    <w:pPr>
      <w:keepNext/>
      <w:keepLines/>
      <w:numPr>
        <w:ilvl w:val="1"/>
        <w:numId w:val="16"/>
      </w:numPr>
      <w:tabs>
        <w:tab w:val="clear" w:pos="1985"/>
        <w:tab w:val="num" w:pos="0"/>
      </w:tabs>
      <w:spacing w:before="120" w:after="120" w:line="360" w:lineRule="auto"/>
      <w:ind w:left="0"/>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rsid w:val="0077425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b,I4"/>
    <w:basedOn w:val="a4"/>
    <w:next w:val="a4"/>
    <w:qFormat/>
    <w:rsid w:val="0077425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hm,module heading,Block Label,1.1.1.1.1,标题六"/>
    <w:basedOn w:val="a4"/>
    <w:next w:val="a4"/>
    <w:qFormat/>
    <w:rsid w:val="0077425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rsid w:val="0077425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rsid w:val="0077425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rsid w:val="0077425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rsid w:val="0077425E"/>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sid w:val="0077425E"/>
    <w:rPr>
      <w:rFonts w:eastAsia="楷体_GB2312"/>
      <w:kern w:val="2"/>
      <w:sz w:val="24"/>
      <w:szCs w:val="24"/>
    </w:rPr>
  </w:style>
  <w:style w:type="paragraph" w:customStyle="1" w:styleId="a9">
    <w:name w:val="名称"/>
    <w:basedOn w:val="a8"/>
    <w:rsid w:val="0077425E"/>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rsid w:val="0077425E"/>
    <w:pPr>
      <w:spacing w:line="360" w:lineRule="auto"/>
    </w:pPr>
    <w:rPr>
      <w:sz w:val="24"/>
      <w:szCs w:val="20"/>
    </w:rPr>
  </w:style>
  <w:style w:type="paragraph" w:customStyle="1" w:styleId="ab">
    <w:name w:val="目录名称"/>
    <w:basedOn w:val="aa"/>
    <w:rsid w:val="0077425E"/>
    <w:pPr>
      <w:spacing w:line="240" w:lineRule="auto"/>
      <w:jc w:val="center"/>
    </w:pPr>
    <w:rPr>
      <w:rFonts w:eastAsia="楷体_GB2312"/>
      <w:sz w:val="36"/>
      <w:szCs w:val="24"/>
    </w:rPr>
  </w:style>
  <w:style w:type="paragraph" w:styleId="TOC1">
    <w:name w:val="toc 1"/>
    <w:basedOn w:val="ac"/>
    <w:next w:val="ac"/>
    <w:autoRedefine/>
    <w:uiPriority w:val="39"/>
    <w:rsid w:val="0077425E"/>
    <w:pPr>
      <w:widowControl w:val="0"/>
      <w:tabs>
        <w:tab w:val="clear" w:pos="420"/>
        <w:tab w:val="clear" w:pos="9627"/>
      </w:tabs>
      <w:spacing w:before="120" w:after="120"/>
    </w:pPr>
    <w:rPr>
      <w:b/>
      <w:bCs/>
      <w:caps/>
      <w:kern w:val="2"/>
      <w:sz w:val="20"/>
    </w:rPr>
  </w:style>
  <w:style w:type="paragraph" w:customStyle="1" w:styleId="ac">
    <w:name w:val="目录"/>
    <w:rsid w:val="0077425E"/>
    <w:pPr>
      <w:tabs>
        <w:tab w:val="left" w:pos="420"/>
        <w:tab w:val="right" w:leader="dot" w:pos="9627"/>
      </w:tabs>
    </w:pPr>
    <w:rPr>
      <w:sz w:val="21"/>
    </w:rPr>
  </w:style>
  <w:style w:type="paragraph" w:styleId="TOC2">
    <w:name w:val="toc 2"/>
    <w:aliases w:val="目录 21"/>
    <w:basedOn w:val="ac"/>
    <w:next w:val="a4"/>
    <w:autoRedefine/>
    <w:uiPriority w:val="39"/>
    <w:rsid w:val="0077425E"/>
    <w:pPr>
      <w:widowControl w:val="0"/>
      <w:tabs>
        <w:tab w:val="clear" w:pos="420"/>
        <w:tab w:val="clear" w:pos="9627"/>
      </w:tabs>
      <w:ind w:left="210"/>
    </w:pPr>
    <w:rPr>
      <w:smallCaps/>
      <w:kern w:val="2"/>
      <w:sz w:val="20"/>
    </w:rPr>
  </w:style>
  <w:style w:type="paragraph" w:styleId="TOC3">
    <w:name w:val="toc 3"/>
    <w:basedOn w:val="ac"/>
    <w:next w:val="a4"/>
    <w:autoRedefine/>
    <w:uiPriority w:val="39"/>
    <w:rsid w:val="0077425E"/>
    <w:pPr>
      <w:widowControl w:val="0"/>
      <w:tabs>
        <w:tab w:val="clear" w:pos="420"/>
        <w:tab w:val="clear" w:pos="9627"/>
      </w:tabs>
      <w:ind w:left="420"/>
    </w:pPr>
    <w:rPr>
      <w:i/>
      <w:iCs/>
      <w:kern w:val="2"/>
      <w:sz w:val="20"/>
    </w:rPr>
  </w:style>
  <w:style w:type="paragraph" w:styleId="ad">
    <w:name w:val="Body Text Indent"/>
    <w:basedOn w:val="a4"/>
    <w:rsid w:val="0077425E"/>
    <w:pPr>
      <w:spacing w:line="360" w:lineRule="auto"/>
      <w:ind w:firstLineChars="200" w:firstLine="480"/>
    </w:pPr>
    <w:rPr>
      <w:sz w:val="24"/>
    </w:rPr>
  </w:style>
  <w:style w:type="paragraph" w:customStyle="1" w:styleId="xl34">
    <w:name w:val="xl34"/>
    <w:basedOn w:val="a4"/>
    <w:rsid w:val="0077425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rsid w:val="0077425E"/>
    <w:pPr>
      <w:adjustRightInd w:val="0"/>
      <w:spacing w:line="312" w:lineRule="atLeast"/>
      <w:textAlignment w:val="baseline"/>
    </w:pPr>
    <w:rPr>
      <w:kern w:val="0"/>
      <w:sz w:val="24"/>
      <w:szCs w:val="20"/>
    </w:rPr>
  </w:style>
  <w:style w:type="character" w:styleId="af">
    <w:name w:val="page number"/>
    <w:basedOn w:val="a5"/>
    <w:rsid w:val="0077425E"/>
  </w:style>
  <w:style w:type="paragraph" w:styleId="af0">
    <w:name w:val="header"/>
    <w:basedOn w:val="a4"/>
    <w:rsid w:val="0077425E"/>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link w:val="af2"/>
    <w:uiPriority w:val="99"/>
    <w:rsid w:val="0077425E"/>
    <w:pPr>
      <w:tabs>
        <w:tab w:val="center" w:pos="4153"/>
        <w:tab w:val="right" w:pos="8306"/>
      </w:tabs>
      <w:snapToGrid w:val="0"/>
      <w:spacing w:line="360" w:lineRule="auto"/>
      <w:jc w:val="left"/>
    </w:pPr>
    <w:rPr>
      <w:sz w:val="18"/>
      <w:szCs w:val="18"/>
    </w:rPr>
  </w:style>
  <w:style w:type="paragraph" w:styleId="af3">
    <w:name w:val="Document Map"/>
    <w:basedOn w:val="a4"/>
    <w:semiHidden/>
    <w:rsid w:val="0077425E"/>
    <w:pPr>
      <w:shd w:val="clear" w:color="auto" w:fill="000080"/>
    </w:pPr>
  </w:style>
  <w:style w:type="character" w:styleId="af4">
    <w:name w:val="Hyperlink"/>
    <w:basedOn w:val="a5"/>
    <w:uiPriority w:val="99"/>
    <w:rsid w:val="0077425E"/>
    <w:rPr>
      <w:color w:val="0000FF"/>
      <w:u w:val="single"/>
    </w:rPr>
  </w:style>
  <w:style w:type="paragraph" w:styleId="23">
    <w:name w:val="Body Text Indent 2"/>
    <w:basedOn w:val="a4"/>
    <w:rsid w:val="0077425E"/>
    <w:pPr>
      <w:spacing w:line="360" w:lineRule="auto"/>
      <w:ind w:firstLine="420"/>
    </w:pPr>
    <w:rPr>
      <w:rFonts w:ascii="宋体" w:hAnsi="宋体"/>
      <w:sz w:val="24"/>
    </w:rPr>
  </w:style>
  <w:style w:type="paragraph" w:customStyle="1" w:styleId="15">
    <w:name w:val="日期1"/>
    <w:basedOn w:val="a4"/>
    <w:next w:val="a4"/>
    <w:rsid w:val="0077425E"/>
    <w:pPr>
      <w:adjustRightInd w:val="0"/>
      <w:spacing w:line="312" w:lineRule="atLeast"/>
      <w:textAlignment w:val="baseline"/>
    </w:pPr>
    <w:rPr>
      <w:color w:val="000000"/>
      <w:kern w:val="0"/>
      <w:sz w:val="24"/>
      <w:szCs w:val="20"/>
    </w:rPr>
  </w:style>
  <w:style w:type="paragraph" w:styleId="TOC5">
    <w:name w:val="toc 5"/>
    <w:basedOn w:val="a4"/>
    <w:next w:val="a4"/>
    <w:autoRedefine/>
    <w:semiHidden/>
    <w:rsid w:val="0077425E"/>
    <w:pPr>
      <w:ind w:left="840"/>
      <w:jc w:val="left"/>
    </w:pPr>
    <w:rPr>
      <w:sz w:val="18"/>
      <w:szCs w:val="18"/>
    </w:rPr>
  </w:style>
  <w:style w:type="paragraph" w:customStyle="1" w:styleId="42">
    <w:name w:val="正文列4_2"/>
    <w:basedOn w:val="a4"/>
    <w:rsid w:val="0077425E"/>
    <w:pPr>
      <w:spacing w:line="360" w:lineRule="exact"/>
    </w:pPr>
    <w:rPr>
      <w:rFonts w:ascii="宋体"/>
      <w:sz w:val="24"/>
      <w:szCs w:val="20"/>
    </w:rPr>
  </w:style>
  <w:style w:type="paragraph" w:customStyle="1" w:styleId="a1">
    <w:name w:val="命令行命令"/>
    <w:basedOn w:val="a4"/>
    <w:autoRedefine/>
    <w:rsid w:val="0077425E"/>
    <w:pPr>
      <w:numPr>
        <w:numId w:val="3"/>
      </w:numPr>
      <w:spacing w:line="360" w:lineRule="auto"/>
    </w:pPr>
    <w:rPr>
      <w:b/>
      <w:color w:val="FF0000"/>
      <w:sz w:val="24"/>
      <w:szCs w:val="20"/>
      <w:u w:val="single"/>
    </w:rPr>
  </w:style>
  <w:style w:type="paragraph" w:customStyle="1" w:styleId="a3">
    <w:name w:val="问题"/>
    <w:basedOn w:val="a4"/>
    <w:autoRedefine/>
    <w:rsid w:val="0077425E"/>
    <w:pPr>
      <w:numPr>
        <w:numId w:val="4"/>
      </w:numPr>
      <w:spacing w:line="360" w:lineRule="auto"/>
    </w:pPr>
    <w:rPr>
      <w:b/>
      <w:color w:val="000080"/>
      <w:sz w:val="28"/>
      <w:szCs w:val="20"/>
    </w:rPr>
  </w:style>
  <w:style w:type="paragraph" w:customStyle="1" w:styleId="12">
    <w:name w:val="项目1"/>
    <w:rsid w:val="0077425E"/>
    <w:pPr>
      <w:numPr>
        <w:numId w:val="9"/>
      </w:numPr>
      <w:spacing w:line="360" w:lineRule="auto"/>
    </w:pPr>
    <w:rPr>
      <w:noProof/>
      <w:sz w:val="21"/>
    </w:rPr>
  </w:style>
  <w:style w:type="paragraph" w:customStyle="1" w:styleId="a0">
    <w:name w:val="项目符号提示"/>
    <w:basedOn w:val="a4"/>
    <w:rsid w:val="0077425E"/>
    <w:pPr>
      <w:numPr>
        <w:numId w:val="5"/>
      </w:numPr>
    </w:pPr>
    <w:rPr>
      <w:szCs w:val="20"/>
    </w:rPr>
  </w:style>
  <w:style w:type="paragraph" w:customStyle="1" w:styleId="11">
    <w:name w:val="样式1"/>
    <w:basedOn w:val="a4"/>
    <w:rsid w:val="0077425E"/>
    <w:pPr>
      <w:numPr>
        <w:numId w:val="8"/>
      </w:numPr>
      <w:spacing w:line="360" w:lineRule="auto"/>
    </w:pPr>
    <w:rPr>
      <w:rFonts w:eastAsia="楷体"/>
      <w:b/>
      <w:i/>
      <w:sz w:val="40"/>
      <w:szCs w:val="20"/>
      <w:u w:val="single"/>
    </w:rPr>
  </w:style>
  <w:style w:type="paragraph" w:customStyle="1" w:styleId="13">
    <w:name w:val="编号1"/>
    <w:basedOn w:val="a4"/>
    <w:rsid w:val="0077425E"/>
    <w:pPr>
      <w:numPr>
        <w:numId w:val="6"/>
      </w:numPr>
      <w:spacing w:line="360" w:lineRule="auto"/>
    </w:pPr>
    <w:rPr>
      <w:sz w:val="24"/>
      <w:szCs w:val="20"/>
    </w:rPr>
  </w:style>
  <w:style w:type="paragraph" w:customStyle="1" w:styleId="af5">
    <w:name w:val="规范正文"/>
    <w:basedOn w:val="a4"/>
    <w:link w:val="Char"/>
    <w:rsid w:val="0077425E"/>
    <w:pPr>
      <w:adjustRightInd w:val="0"/>
      <w:spacing w:line="360" w:lineRule="auto"/>
      <w:ind w:left="480"/>
      <w:textAlignment w:val="baseline"/>
    </w:pPr>
    <w:rPr>
      <w:kern w:val="0"/>
      <w:sz w:val="24"/>
      <w:szCs w:val="20"/>
    </w:rPr>
  </w:style>
  <w:style w:type="paragraph" w:customStyle="1" w:styleId="41">
    <w:name w:val="正文列4_1"/>
    <w:basedOn w:val="a4"/>
    <w:rsid w:val="0077425E"/>
    <w:pPr>
      <w:numPr>
        <w:numId w:val="7"/>
      </w:numPr>
      <w:adjustRightInd w:val="0"/>
      <w:spacing w:line="360" w:lineRule="exact"/>
      <w:textAlignment w:val="baseline"/>
    </w:pPr>
    <w:rPr>
      <w:rFonts w:ascii="宋体"/>
      <w:kern w:val="0"/>
      <w:sz w:val="24"/>
      <w:szCs w:val="20"/>
    </w:rPr>
  </w:style>
  <w:style w:type="paragraph" w:customStyle="1" w:styleId="1">
    <w:name w:val="项目符号1"/>
    <w:rsid w:val="0077425E"/>
    <w:pPr>
      <w:numPr>
        <w:numId w:val="10"/>
      </w:numPr>
      <w:tabs>
        <w:tab w:val="left" w:pos="560"/>
        <w:tab w:val="left" w:pos="1260"/>
      </w:tabs>
      <w:spacing w:line="360" w:lineRule="auto"/>
      <w:jc w:val="both"/>
    </w:pPr>
    <w:rPr>
      <w:rFonts w:ascii="宋体"/>
      <w:sz w:val="24"/>
    </w:rPr>
  </w:style>
  <w:style w:type="paragraph" w:styleId="af6">
    <w:name w:val="Body Text"/>
    <w:basedOn w:val="a4"/>
    <w:rsid w:val="0077425E"/>
    <w:pPr>
      <w:adjustRightInd w:val="0"/>
      <w:spacing w:line="440" w:lineRule="exact"/>
      <w:textAlignment w:val="baseline"/>
    </w:pPr>
    <w:rPr>
      <w:rFonts w:ascii="宋体"/>
      <w:kern w:val="44"/>
      <w:sz w:val="28"/>
      <w:szCs w:val="20"/>
    </w:rPr>
  </w:style>
  <w:style w:type="paragraph" w:customStyle="1" w:styleId="af7">
    <w:name w:val="手册正文"/>
    <w:basedOn w:val="a4"/>
    <w:rsid w:val="0077425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7"/>
    <w:rsid w:val="0077425E"/>
    <w:pPr>
      <w:numPr>
        <w:numId w:val="11"/>
      </w:numPr>
    </w:pPr>
  </w:style>
  <w:style w:type="paragraph" w:customStyle="1" w:styleId="af8">
    <w:name w:val="表格内容"/>
    <w:next w:val="a4"/>
    <w:rsid w:val="0077425E"/>
    <w:pPr>
      <w:widowControl w:val="0"/>
      <w:jc w:val="center"/>
      <w:textAlignment w:val="center"/>
    </w:pPr>
    <w:rPr>
      <w:rFonts w:ascii="宋体"/>
      <w:sz w:val="24"/>
    </w:rPr>
  </w:style>
  <w:style w:type="paragraph" w:styleId="31">
    <w:name w:val="Body Text Indent 3"/>
    <w:basedOn w:val="a4"/>
    <w:rsid w:val="0077425E"/>
    <w:pPr>
      <w:spacing w:line="460" w:lineRule="exact"/>
      <w:ind w:leftChars="200" w:left="420" w:firstLineChars="200" w:firstLine="480"/>
    </w:pPr>
    <w:rPr>
      <w:rFonts w:ascii="宋体"/>
      <w:sz w:val="24"/>
    </w:rPr>
  </w:style>
  <w:style w:type="paragraph" w:customStyle="1" w:styleId="a2">
    <w:name w:val="列项正文"/>
    <w:basedOn w:val="a4"/>
    <w:next w:val="a4"/>
    <w:link w:val="Char0"/>
    <w:rsid w:val="0077425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4"/>
    <w:rsid w:val="0077425E"/>
    <w:pPr>
      <w:numPr>
        <w:numId w:val="14"/>
      </w:numPr>
      <w:spacing w:line="360" w:lineRule="auto"/>
    </w:pPr>
    <w:rPr>
      <w:rFonts w:ascii="宋体"/>
      <w:sz w:val="24"/>
    </w:rPr>
  </w:style>
  <w:style w:type="paragraph" w:customStyle="1" w:styleId="2">
    <w:name w:val="项目符号2"/>
    <w:basedOn w:val="a4"/>
    <w:rsid w:val="0077425E"/>
    <w:pPr>
      <w:numPr>
        <w:numId w:val="15"/>
      </w:numPr>
      <w:spacing w:line="360" w:lineRule="auto"/>
      <w:jc w:val="left"/>
    </w:pPr>
    <w:rPr>
      <w:rFonts w:ascii="宋体"/>
      <w:sz w:val="24"/>
      <w:szCs w:val="20"/>
    </w:rPr>
  </w:style>
  <w:style w:type="paragraph" w:customStyle="1" w:styleId="30">
    <w:name w:val="项目符号3"/>
    <w:basedOn w:val="a4"/>
    <w:autoRedefine/>
    <w:rsid w:val="0077425E"/>
    <w:pPr>
      <w:numPr>
        <w:numId w:val="13"/>
      </w:numPr>
      <w:spacing w:line="360" w:lineRule="auto"/>
      <w:jc w:val="left"/>
    </w:pPr>
    <w:rPr>
      <w:rFonts w:ascii="宋体"/>
      <w:sz w:val="24"/>
      <w:szCs w:val="20"/>
    </w:rPr>
  </w:style>
  <w:style w:type="paragraph" w:customStyle="1" w:styleId="af9">
    <w:name w:val="表头"/>
    <w:basedOn w:val="a4"/>
    <w:next w:val="a4"/>
    <w:autoRedefine/>
    <w:rsid w:val="0077425E"/>
    <w:pPr>
      <w:spacing w:line="360" w:lineRule="auto"/>
      <w:jc w:val="center"/>
    </w:pPr>
    <w:rPr>
      <w:rFonts w:ascii="黑体" w:eastAsia="黑体"/>
      <w:spacing w:val="20"/>
      <w:sz w:val="24"/>
    </w:rPr>
  </w:style>
  <w:style w:type="paragraph" w:customStyle="1" w:styleId="afa">
    <w:name w:val="封面中部"/>
    <w:basedOn w:val="a4"/>
    <w:autoRedefine/>
    <w:rsid w:val="0077425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4"/>
    <w:rsid w:val="0077425E"/>
    <w:pPr>
      <w:spacing w:line="360" w:lineRule="auto"/>
      <w:ind w:leftChars="200" w:left="100" w:hangingChars="200" w:hanging="200"/>
    </w:pPr>
    <w:rPr>
      <w:sz w:val="24"/>
    </w:rPr>
  </w:style>
  <w:style w:type="paragraph" w:styleId="16">
    <w:name w:val="index 1"/>
    <w:basedOn w:val="a4"/>
    <w:next w:val="a4"/>
    <w:autoRedefine/>
    <w:semiHidden/>
    <w:rsid w:val="0077425E"/>
    <w:rPr>
      <w:b/>
      <w:bCs/>
      <w:sz w:val="24"/>
    </w:rPr>
  </w:style>
  <w:style w:type="paragraph" w:styleId="25">
    <w:name w:val="index 2"/>
    <w:basedOn w:val="a4"/>
    <w:next w:val="a4"/>
    <w:autoRedefine/>
    <w:semiHidden/>
    <w:rsid w:val="0077425E"/>
    <w:pPr>
      <w:ind w:leftChars="200" w:left="200"/>
    </w:pPr>
  </w:style>
  <w:style w:type="paragraph" w:styleId="32">
    <w:name w:val="index 3"/>
    <w:basedOn w:val="a4"/>
    <w:next w:val="a4"/>
    <w:autoRedefine/>
    <w:semiHidden/>
    <w:rsid w:val="0077425E"/>
    <w:pPr>
      <w:ind w:leftChars="400" w:left="400"/>
    </w:pPr>
  </w:style>
  <w:style w:type="paragraph" w:styleId="43">
    <w:name w:val="index 4"/>
    <w:basedOn w:val="a4"/>
    <w:next w:val="a4"/>
    <w:autoRedefine/>
    <w:semiHidden/>
    <w:rsid w:val="0077425E"/>
    <w:pPr>
      <w:ind w:leftChars="600" w:left="600"/>
    </w:pPr>
  </w:style>
  <w:style w:type="paragraph" w:styleId="50">
    <w:name w:val="index 5"/>
    <w:basedOn w:val="a4"/>
    <w:next w:val="a4"/>
    <w:autoRedefine/>
    <w:semiHidden/>
    <w:rsid w:val="0077425E"/>
    <w:pPr>
      <w:ind w:leftChars="800" w:left="800"/>
    </w:pPr>
  </w:style>
  <w:style w:type="paragraph" w:styleId="60">
    <w:name w:val="index 6"/>
    <w:basedOn w:val="a4"/>
    <w:next w:val="a4"/>
    <w:autoRedefine/>
    <w:semiHidden/>
    <w:rsid w:val="0077425E"/>
    <w:pPr>
      <w:ind w:leftChars="1000" w:left="1000"/>
    </w:pPr>
  </w:style>
  <w:style w:type="paragraph" w:styleId="70">
    <w:name w:val="index 7"/>
    <w:basedOn w:val="a4"/>
    <w:next w:val="a4"/>
    <w:autoRedefine/>
    <w:semiHidden/>
    <w:rsid w:val="0077425E"/>
    <w:pPr>
      <w:ind w:leftChars="1200" w:left="1200"/>
    </w:pPr>
  </w:style>
  <w:style w:type="paragraph" w:styleId="80">
    <w:name w:val="index 8"/>
    <w:basedOn w:val="a4"/>
    <w:next w:val="a4"/>
    <w:autoRedefine/>
    <w:semiHidden/>
    <w:rsid w:val="0077425E"/>
    <w:pPr>
      <w:ind w:leftChars="1400" w:left="1400"/>
    </w:pPr>
  </w:style>
  <w:style w:type="paragraph" w:styleId="90">
    <w:name w:val="index 9"/>
    <w:basedOn w:val="a4"/>
    <w:next w:val="a4"/>
    <w:autoRedefine/>
    <w:semiHidden/>
    <w:rsid w:val="0077425E"/>
    <w:pPr>
      <w:ind w:leftChars="1600" w:left="1600"/>
    </w:pPr>
  </w:style>
  <w:style w:type="paragraph" w:styleId="afb">
    <w:name w:val="index heading"/>
    <w:basedOn w:val="a4"/>
    <w:next w:val="16"/>
    <w:semiHidden/>
    <w:rsid w:val="0077425E"/>
  </w:style>
  <w:style w:type="paragraph" w:styleId="TOC4">
    <w:name w:val="toc 4"/>
    <w:basedOn w:val="a4"/>
    <w:next w:val="a4"/>
    <w:autoRedefine/>
    <w:semiHidden/>
    <w:rsid w:val="0077425E"/>
    <w:pPr>
      <w:ind w:left="630"/>
      <w:jc w:val="left"/>
    </w:pPr>
    <w:rPr>
      <w:sz w:val="18"/>
      <w:szCs w:val="18"/>
    </w:rPr>
  </w:style>
  <w:style w:type="paragraph" w:styleId="TOC6">
    <w:name w:val="toc 6"/>
    <w:basedOn w:val="a4"/>
    <w:next w:val="a4"/>
    <w:autoRedefine/>
    <w:semiHidden/>
    <w:rsid w:val="0077425E"/>
    <w:pPr>
      <w:ind w:left="1050"/>
      <w:jc w:val="left"/>
    </w:pPr>
    <w:rPr>
      <w:sz w:val="18"/>
      <w:szCs w:val="18"/>
    </w:rPr>
  </w:style>
  <w:style w:type="paragraph" w:styleId="TOC7">
    <w:name w:val="toc 7"/>
    <w:basedOn w:val="a4"/>
    <w:next w:val="a4"/>
    <w:autoRedefine/>
    <w:semiHidden/>
    <w:rsid w:val="0077425E"/>
    <w:pPr>
      <w:ind w:left="1260"/>
      <w:jc w:val="left"/>
    </w:pPr>
    <w:rPr>
      <w:sz w:val="18"/>
      <w:szCs w:val="18"/>
    </w:rPr>
  </w:style>
  <w:style w:type="paragraph" w:styleId="TOC8">
    <w:name w:val="toc 8"/>
    <w:basedOn w:val="a4"/>
    <w:next w:val="a4"/>
    <w:autoRedefine/>
    <w:semiHidden/>
    <w:rsid w:val="0077425E"/>
    <w:pPr>
      <w:ind w:left="1470"/>
      <w:jc w:val="left"/>
    </w:pPr>
    <w:rPr>
      <w:sz w:val="18"/>
      <w:szCs w:val="18"/>
    </w:rPr>
  </w:style>
  <w:style w:type="paragraph" w:styleId="TOC9">
    <w:name w:val="toc 9"/>
    <w:basedOn w:val="a4"/>
    <w:next w:val="a4"/>
    <w:autoRedefine/>
    <w:semiHidden/>
    <w:rsid w:val="0077425E"/>
    <w:pPr>
      <w:ind w:left="1680"/>
      <w:jc w:val="left"/>
    </w:pPr>
    <w:rPr>
      <w:sz w:val="18"/>
      <w:szCs w:val="18"/>
    </w:rPr>
  </w:style>
  <w:style w:type="paragraph" w:styleId="afc">
    <w:name w:val="caption"/>
    <w:basedOn w:val="a4"/>
    <w:next w:val="a4"/>
    <w:qFormat/>
    <w:rsid w:val="0077425E"/>
    <w:pPr>
      <w:spacing w:before="152" w:after="160"/>
    </w:pPr>
    <w:rPr>
      <w:rFonts w:ascii="Arial" w:eastAsia="黑体" w:hAnsi="Arial" w:cs="Arial"/>
      <w:sz w:val="20"/>
      <w:szCs w:val="20"/>
    </w:rPr>
  </w:style>
  <w:style w:type="paragraph" w:customStyle="1" w:styleId="afd">
    <w:name w:val="文档正文"/>
    <w:basedOn w:val="a4"/>
    <w:rsid w:val="0077425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d"/>
    <w:rsid w:val="0077425E"/>
    <w:rPr>
      <w:rFonts w:ascii="楷体_GB2312" w:hAnsi="楷体_GB2312"/>
    </w:rPr>
  </w:style>
  <w:style w:type="paragraph" w:customStyle="1" w:styleId="afe">
    <w:name w:val="样式 文档正文 + 小四"/>
    <w:basedOn w:val="afd"/>
    <w:rsid w:val="0077425E"/>
  </w:style>
  <w:style w:type="character" w:customStyle="1" w:styleId="GB2312Char">
    <w:name w:val="样式 文档正文 + (西文) 楷体_GB2312 Char"/>
    <w:basedOn w:val="a5"/>
    <w:rsid w:val="0077425E"/>
    <w:rPr>
      <w:rFonts w:ascii="楷体_GB2312" w:eastAsia="仿宋_GB2312" w:hAnsi="楷体_GB2312"/>
      <w:sz w:val="24"/>
      <w:lang w:val="en-US" w:eastAsia="zh-CN" w:bidi="ar-SA"/>
    </w:rPr>
  </w:style>
  <w:style w:type="character" w:customStyle="1" w:styleId="Char1">
    <w:name w:val="样式 文档正文 + 小四 Char"/>
    <w:basedOn w:val="a5"/>
    <w:rsid w:val="0077425E"/>
    <w:rPr>
      <w:rFonts w:ascii="仿宋_GB2312" w:eastAsia="仿宋_GB2312"/>
      <w:sz w:val="24"/>
      <w:lang w:val="en-US" w:eastAsia="zh-CN" w:bidi="ar-SA"/>
    </w:rPr>
  </w:style>
  <w:style w:type="character" w:customStyle="1" w:styleId="TimesNewRomanChar">
    <w:name w:val="样式 文档正文 + Times New Roman Char"/>
    <w:basedOn w:val="a5"/>
    <w:rsid w:val="0077425E"/>
    <w:rPr>
      <w:rFonts w:ascii="仿宋_GB2312" w:eastAsia="仿宋_GB2312"/>
      <w:sz w:val="24"/>
      <w:lang w:val="en-US" w:eastAsia="zh-CN" w:bidi="ar-SA"/>
    </w:rPr>
  </w:style>
  <w:style w:type="character" w:customStyle="1" w:styleId="GB23121Char">
    <w:name w:val="样式 文档正文 + (西文) 楷体_GB23121 Char"/>
    <w:basedOn w:val="a5"/>
    <w:rsid w:val="0077425E"/>
    <w:rPr>
      <w:rFonts w:ascii="楷体_GB2312" w:eastAsia="仿宋_GB2312" w:hAnsi="楷体_GB2312"/>
      <w:sz w:val="24"/>
      <w:lang w:val="en-US" w:eastAsia="zh-CN" w:bidi="ar-SA"/>
    </w:rPr>
  </w:style>
  <w:style w:type="character" w:customStyle="1" w:styleId="Char10">
    <w:name w:val="文档正文 Char1"/>
    <w:basedOn w:val="a5"/>
    <w:rsid w:val="0077425E"/>
    <w:rPr>
      <w:rFonts w:ascii="仿宋_GB2312" w:eastAsia="宋体"/>
      <w:sz w:val="24"/>
      <w:lang w:val="en-US" w:eastAsia="zh-CN" w:bidi="ar-SA"/>
    </w:rPr>
  </w:style>
  <w:style w:type="paragraph" w:customStyle="1" w:styleId="aff">
    <w:name w:val="节"/>
    <w:basedOn w:val="afd"/>
    <w:rsid w:val="0077425E"/>
    <w:pPr>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f0">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basedOn w:val="a5"/>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basedOn w:val="a5"/>
    <w:link w:val="20"/>
    <w:rsid w:val="00052688"/>
    <w:rPr>
      <w:rFonts w:ascii="Arial" w:eastAsia="黑体" w:hAnsi="Arial"/>
      <w:bCs/>
      <w:kern w:val="2"/>
      <w:sz w:val="28"/>
      <w:szCs w:val="32"/>
    </w:rPr>
  </w:style>
  <w:style w:type="character" w:customStyle="1" w:styleId="2CharChar">
    <w:name w:val="文件标题2 Char Char"/>
    <w:basedOn w:val="a5"/>
    <w:rsid w:val="00013AA3"/>
    <w:rPr>
      <w:rFonts w:ascii="Arial" w:eastAsia="黑体" w:hAnsi="Arial"/>
      <w:sz w:val="24"/>
      <w:szCs w:val="24"/>
      <w:lang w:val="en-US" w:eastAsia="zh-CN" w:bidi="ar-SA"/>
    </w:rPr>
  </w:style>
  <w:style w:type="character" w:customStyle="1" w:styleId="Char">
    <w:name w:val="规范正文 Char"/>
    <w:basedOn w:val="a5"/>
    <w:link w:val="af5"/>
    <w:rsid w:val="000D161E"/>
    <w:rPr>
      <w:rFonts w:eastAsia="宋体"/>
      <w:sz w:val="24"/>
      <w:lang w:val="en-US" w:eastAsia="zh-CN" w:bidi="ar-SA"/>
    </w:rPr>
  </w:style>
  <w:style w:type="character" w:customStyle="1" w:styleId="Char0">
    <w:name w:val="列项正文 Char"/>
    <w:basedOn w:val="a5"/>
    <w:link w:val="a2"/>
    <w:rsid w:val="00FB38A9"/>
    <w:rPr>
      <w:rFonts w:ascii="Book Antiqua" w:hAnsi="Book Antiqua"/>
      <w:sz w:val="21"/>
      <w:szCs w:val="21"/>
      <w:lang w:eastAsia="en-US"/>
    </w:rPr>
  </w:style>
  <w:style w:type="paragraph" w:customStyle="1" w:styleId="a">
    <w:name w:val="一级列表"/>
    <w:basedOn w:val="a4"/>
    <w:rsid w:val="00262846"/>
    <w:pPr>
      <w:numPr>
        <w:numId w:val="18"/>
      </w:numPr>
      <w:spacing w:line="360" w:lineRule="auto"/>
    </w:pPr>
  </w:style>
  <w:style w:type="paragraph" w:customStyle="1" w:styleId="aff1">
    <w:name w:val="文档注释"/>
    <w:basedOn w:val="a4"/>
    <w:rsid w:val="00262846"/>
    <w:pPr>
      <w:spacing w:line="360" w:lineRule="auto"/>
    </w:pPr>
    <w:rPr>
      <w:color w:val="0000FF"/>
    </w:rPr>
  </w:style>
  <w:style w:type="paragraph" w:styleId="TOC">
    <w:name w:val="TOC Heading"/>
    <w:basedOn w:val="10"/>
    <w:next w:val="a4"/>
    <w:uiPriority w:val="39"/>
    <w:unhideWhenUsed/>
    <w:qFormat/>
    <w:rsid w:val="00A722C5"/>
    <w:pPr>
      <w:widowControl/>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ff2">
    <w:name w:val="Balloon Text"/>
    <w:basedOn w:val="a4"/>
    <w:link w:val="aff3"/>
    <w:rsid w:val="00A722C5"/>
    <w:rPr>
      <w:sz w:val="18"/>
      <w:szCs w:val="18"/>
    </w:rPr>
  </w:style>
  <w:style w:type="character" w:customStyle="1" w:styleId="aff3">
    <w:name w:val="批注框文本 字符"/>
    <w:basedOn w:val="a5"/>
    <w:link w:val="aff2"/>
    <w:rsid w:val="00A722C5"/>
    <w:rPr>
      <w:kern w:val="2"/>
      <w:sz w:val="18"/>
      <w:szCs w:val="18"/>
    </w:rPr>
  </w:style>
  <w:style w:type="character" w:customStyle="1" w:styleId="2Char">
    <w:name w:val="标题 2 Char"/>
    <w:aliases w:val="l2 Char,第一章 标题 2 Char,Heading 2 Hidden Char,Heading 2 CCBS Char,heading 2 Char,H2 Char,h2 Char,PIM2 Char,Titre3 Char,HD2 Char,sect 1.2 Char,H21 Char,sect 1.21 Char,H22 Char,sect 1.22 Char,H211 Char,sect 1.211 Char,H23 Char,sect 1.23 Char"/>
    <w:basedOn w:val="a5"/>
    <w:rsid w:val="00AA0B8D"/>
    <w:rPr>
      <w:rFonts w:ascii="Arial" w:eastAsia="黑体" w:hAnsi="Arial"/>
      <w:bCs/>
      <w:kern w:val="2"/>
      <w:sz w:val="28"/>
      <w:szCs w:val="32"/>
      <w:lang w:val="en-US" w:eastAsia="zh-CN" w:bidi="ar-SA"/>
    </w:rPr>
  </w:style>
  <w:style w:type="paragraph" w:styleId="aff4">
    <w:name w:val="List Paragraph"/>
    <w:basedOn w:val="a4"/>
    <w:uiPriority w:val="34"/>
    <w:qFormat/>
    <w:rsid w:val="004E50DA"/>
    <w:pPr>
      <w:ind w:firstLineChars="200" w:firstLine="420"/>
    </w:pPr>
  </w:style>
  <w:style w:type="character" w:customStyle="1" w:styleId="af2">
    <w:name w:val="页脚 字符"/>
    <w:basedOn w:val="a5"/>
    <w:link w:val="af1"/>
    <w:uiPriority w:val="99"/>
    <w:rsid w:val="003052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239607722">
      <w:bodyDiv w:val="1"/>
      <w:marLeft w:val="0"/>
      <w:marRight w:val="0"/>
      <w:marTop w:val="0"/>
      <w:marBottom w:val="0"/>
      <w:divBdr>
        <w:top w:val="none" w:sz="0" w:space="0" w:color="auto"/>
        <w:left w:val="none" w:sz="0" w:space="0" w:color="auto"/>
        <w:bottom w:val="none" w:sz="0" w:space="0" w:color="auto"/>
        <w:right w:val="none" w:sz="0" w:space="0" w:color="auto"/>
      </w:divBdr>
      <w:divsChild>
        <w:div w:id="2044595608">
          <w:marLeft w:val="0"/>
          <w:marRight w:val="0"/>
          <w:marTop w:val="0"/>
          <w:marBottom w:val="0"/>
          <w:divBdr>
            <w:top w:val="none" w:sz="0" w:space="0" w:color="auto"/>
            <w:left w:val="none" w:sz="0" w:space="0" w:color="auto"/>
            <w:bottom w:val="none" w:sz="0" w:space="0" w:color="auto"/>
            <w:right w:val="none" w:sz="0" w:space="0" w:color="auto"/>
          </w:divBdr>
        </w:div>
      </w:divsChild>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F08A3-AB02-4DB3-92D3-3B55F9FE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1404</Words>
  <Characters>8008</Characters>
  <Application>Microsoft Office Word</Application>
  <DocSecurity>0</DocSecurity>
  <Lines>66</Lines>
  <Paragraphs>18</Paragraphs>
  <ScaleCrop>false</ScaleCrop>
  <Company>Neusoft</Company>
  <LinksUpToDate>false</LinksUpToDate>
  <CharactersWithSpaces>9394</CharactersWithSpaces>
  <SharedDoc>false</SharedDoc>
  <HLinks>
    <vt:vector size="90" baseType="variant">
      <vt:variant>
        <vt:i4>1638456</vt:i4>
      </vt:variant>
      <vt:variant>
        <vt:i4>86</vt:i4>
      </vt:variant>
      <vt:variant>
        <vt:i4>0</vt:i4>
      </vt:variant>
      <vt:variant>
        <vt:i4>5</vt:i4>
      </vt:variant>
      <vt:variant>
        <vt:lpwstr/>
      </vt:variant>
      <vt:variant>
        <vt:lpwstr>_Toc495480136</vt:lpwstr>
      </vt:variant>
      <vt:variant>
        <vt:i4>1638456</vt:i4>
      </vt:variant>
      <vt:variant>
        <vt:i4>80</vt:i4>
      </vt:variant>
      <vt:variant>
        <vt:i4>0</vt:i4>
      </vt:variant>
      <vt:variant>
        <vt:i4>5</vt:i4>
      </vt:variant>
      <vt:variant>
        <vt:lpwstr/>
      </vt:variant>
      <vt:variant>
        <vt:lpwstr>_Toc495480135</vt:lpwstr>
      </vt:variant>
      <vt:variant>
        <vt:i4>1638456</vt:i4>
      </vt:variant>
      <vt:variant>
        <vt:i4>74</vt:i4>
      </vt:variant>
      <vt:variant>
        <vt:i4>0</vt:i4>
      </vt:variant>
      <vt:variant>
        <vt:i4>5</vt:i4>
      </vt:variant>
      <vt:variant>
        <vt:lpwstr/>
      </vt:variant>
      <vt:variant>
        <vt:lpwstr>_Toc495480134</vt:lpwstr>
      </vt:variant>
      <vt:variant>
        <vt:i4>1638456</vt:i4>
      </vt:variant>
      <vt:variant>
        <vt:i4>68</vt:i4>
      </vt:variant>
      <vt:variant>
        <vt:i4>0</vt:i4>
      </vt:variant>
      <vt:variant>
        <vt:i4>5</vt:i4>
      </vt:variant>
      <vt:variant>
        <vt:lpwstr/>
      </vt:variant>
      <vt:variant>
        <vt:lpwstr>_Toc495480133</vt:lpwstr>
      </vt:variant>
      <vt:variant>
        <vt:i4>1638456</vt:i4>
      </vt:variant>
      <vt:variant>
        <vt:i4>62</vt:i4>
      </vt:variant>
      <vt:variant>
        <vt:i4>0</vt:i4>
      </vt:variant>
      <vt:variant>
        <vt:i4>5</vt:i4>
      </vt:variant>
      <vt:variant>
        <vt:lpwstr/>
      </vt:variant>
      <vt:variant>
        <vt:lpwstr>_Toc495480132</vt:lpwstr>
      </vt:variant>
      <vt:variant>
        <vt:i4>1638456</vt:i4>
      </vt:variant>
      <vt:variant>
        <vt:i4>56</vt:i4>
      </vt:variant>
      <vt:variant>
        <vt:i4>0</vt:i4>
      </vt:variant>
      <vt:variant>
        <vt:i4>5</vt:i4>
      </vt:variant>
      <vt:variant>
        <vt:lpwstr/>
      </vt:variant>
      <vt:variant>
        <vt:lpwstr>_Toc495480131</vt:lpwstr>
      </vt:variant>
      <vt:variant>
        <vt:i4>1638456</vt:i4>
      </vt:variant>
      <vt:variant>
        <vt:i4>50</vt:i4>
      </vt:variant>
      <vt:variant>
        <vt:i4>0</vt:i4>
      </vt:variant>
      <vt:variant>
        <vt:i4>5</vt:i4>
      </vt:variant>
      <vt:variant>
        <vt:lpwstr/>
      </vt:variant>
      <vt:variant>
        <vt:lpwstr>_Toc495480130</vt:lpwstr>
      </vt:variant>
      <vt:variant>
        <vt:i4>1572920</vt:i4>
      </vt:variant>
      <vt:variant>
        <vt:i4>44</vt:i4>
      </vt:variant>
      <vt:variant>
        <vt:i4>0</vt:i4>
      </vt:variant>
      <vt:variant>
        <vt:i4>5</vt:i4>
      </vt:variant>
      <vt:variant>
        <vt:lpwstr/>
      </vt:variant>
      <vt:variant>
        <vt:lpwstr>_Toc495480129</vt:lpwstr>
      </vt:variant>
      <vt:variant>
        <vt:i4>1572920</vt:i4>
      </vt:variant>
      <vt:variant>
        <vt:i4>38</vt:i4>
      </vt:variant>
      <vt:variant>
        <vt:i4>0</vt:i4>
      </vt:variant>
      <vt:variant>
        <vt:i4>5</vt:i4>
      </vt:variant>
      <vt:variant>
        <vt:lpwstr/>
      </vt:variant>
      <vt:variant>
        <vt:lpwstr>_Toc495480128</vt:lpwstr>
      </vt:variant>
      <vt:variant>
        <vt:i4>1572920</vt:i4>
      </vt:variant>
      <vt:variant>
        <vt:i4>32</vt:i4>
      </vt:variant>
      <vt:variant>
        <vt:i4>0</vt:i4>
      </vt:variant>
      <vt:variant>
        <vt:i4>5</vt:i4>
      </vt:variant>
      <vt:variant>
        <vt:lpwstr/>
      </vt:variant>
      <vt:variant>
        <vt:lpwstr>_Toc495480127</vt:lpwstr>
      </vt:variant>
      <vt:variant>
        <vt:i4>1572920</vt:i4>
      </vt:variant>
      <vt:variant>
        <vt:i4>26</vt:i4>
      </vt:variant>
      <vt:variant>
        <vt:i4>0</vt:i4>
      </vt:variant>
      <vt:variant>
        <vt:i4>5</vt:i4>
      </vt:variant>
      <vt:variant>
        <vt:lpwstr/>
      </vt:variant>
      <vt:variant>
        <vt:lpwstr>_Toc495480126</vt:lpwstr>
      </vt:variant>
      <vt:variant>
        <vt:i4>1572920</vt:i4>
      </vt:variant>
      <vt:variant>
        <vt:i4>20</vt:i4>
      </vt:variant>
      <vt:variant>
        <vt:i4>0</vt:i4>
      </vt:variant>
      <vt:variant>
        <vt:i4>5</vt:i4>
      </vt:variant>
      <vt:variant>
        <vt:lpwstr/>
      </vt:variant>
      <vt:variant>
        <vt:lpwstr>_Toc495480125</vt:lpwstr>
      </vt:variant>
      <vt:variant>
        <vt:i4>1572920</vt:i4>
      </vt:variant>
      <vt:variant>
        <vt:i4>14</vt:i4>
      </vt:variant>
      <vt:variant>
        <vt:i4>0</vt:i4>
      </vt:variant>
      <vt:variant>
        <vt:i4>5</vt:i4>
      </vt:variant>
      <vt:variant>
        <vt:lpwstr/>
      </vt:variant>
      <vt:variant>
        <vt:lpwstr>_Toc495480124</vt:lpwstr>
      </vt:variant>
      <vt:variant>
        <vt:i4>1572920</vt:i4>
      </vt:variant>
      <vt:variant>
        <vt:i4>8</vt:i4>
      </vt:variant>
      <vt:variant>
        <vt:i4>0</vt:i4>
      </vt:variant>
      <vt:variant>
        <vt:i4>5</vt:i4>
      </vt:variant>
      <vt:variant>
        <vt:lpwstr/>
      </vt:variant>
      <vt:variant>
        <vt:lpwstr>_Toc495480123</vt:lpwstr>
      </vt:variant>
      <vt:variant>
        <vt:i4>1572920</vt:i4>
      </vt:variant>
      <vt:variant>
        <vt:i4>2</vt:i4>
      </vt:variant>
      <vt:variant>
        <vt:i4>0</vt:i4>
      </vt:variant>
      <vt:variant>
        <vt:i4>5</vt:i4>
      </vt:variant>
      <vt:variant>
        <vt:lpwstr/>
      </vt:variant>
      <vt:variant>
        <vt:lpwstr>_Toc495480122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kejin</cp:lastModifiedBy>
  <cp:revision>8</cp:revision>
  <cp:lastPrinted>2019-06-27T07:43:00Z</cp:lastPrinted>
  <dcterms:created xsi:type="dcterms:W3CDTF">2019-06-26T08:15:00Z</dcterms:created>
  <dcterms:modified xsi:type="dcterms:W3CDTF">2019-06-27T07:48:00Z</dcterms:modified>
</cp:coreProperties>
</file>